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7.png" ContentType="image/png"/>
  <Override PartName="/word/media/image5.png" ContentType="image/png"/>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ind w:hanging="0"/>
        <w:rPr>
          <w:rFonts w:ascii="Arial" w:hAnsi="Arial" w:cs="Arial"/>
          <w:b/>
          <w:b/>
          <w:sz w:val="24"/>
          <w:lang w:val="en-GB"/>
        </w:rPr>
      </w:pPr>
      <w:r>
        <w:rPr>
          <w:rFonts w:cs="Arial" w:ascii="Arial" w:hAnsi="Arial"/>
          <w:b/>
          <w:sz w:val="24"/>
          <w:lang w:val="en-GB"/>
        </w:rPr>
      </w:r>
      <w:r>
        <w:br w:type="page"/>
      </w:r>
    </w:p>
    <w:p>
      <w:pPr>
        <w:pStyle w:val="1"/>
        <w:keepNext/>
        <w:numPr>
          <w:ilvl w:val="0"/>
          <w:numId w:val="2"/>
        </w:numPr>
        <w:pBdr/>
        <w:spacing w:before="0" w:after="0"/>
        <w:ind w:left="0" w:hanging="0"/>
        <w:rPr/>
      </w:pPr>
      <w:bookmarkStart w:id="0" w:name="_Toc454977309"/>
      <w:bookmarkStart w:id="1" w:name="_Toc516651476"/>
      <w:bookmarkStart w:id="2" w:name="_Toc454977323"/>
      <w:bookmarkStart w:id="3" w:name="_Toc169167556"/>
      <w:bookmarkStart w:id="4" w:name="_Toc532829906"/>
      <w:bookmarkStart w:id="5" w:name="_Toc436833156"/>
      <w:bookmarkStart w:id="6" w:name="_Toc298239600"/>
      <w:bookmarkEnd w:id="0"/>
      <w:bookmarkEnd w:id="1"/>
      <w:bookmarkEnd w:id="2"/>
      <w:bookmarkEnd w:id="3"/>
      <w:bookmarkEnd w:id="4"/>
      <w:bookmarkEnd w:id="5"/>
      <w:bookmarkEnd w:id="6"/>
      <w:r>
        <w:rPr>
          <w:rFonts w:cs="Arial"/>
          <w:color w:val="000000"/>
          <w:lang w:val="en-GB"/>
        </w:rPr>
        <w:t>Introduction</w:t>
      </w:r>
    </w:p>
    <w:p>
      <w:pPr>
        <w:pStyle w:val="2"/>
        <w:numPr>
          <w:ilvl w:val="1"/>
          <w:numId w:val="2"/>
        </w:numPr>
        <w:rPr>
          <w:lang w:val="en-GB"/>
        </w:rPr>
      </w:pPr>
      <w:bookmarkStart w:id="7" w:name="_Toc532829907"/>
      <w:bookmarkEnd w:id="7"/>
      <w:r>
        <w:rPr>
          <w:lang w:val="en-GB"/>
        </w:rPr>
        <w:t>Review of the TMS/X functionality</w:t>
      </w:r>
    </w:p>
    <w:p>
      <w:pPr>
        <w:pStyle w:val="Style8"/>
        <w:ind w:hanging="0"/>
        <w:rPr>
          <w:rFonts w:ascii="Arial" w:hAnsi="Arial" w:cs="Arial"/>
          <w:lang w:val="en-GB"/>
        </w:rPr>
      </w:pPr>
      <w:r>
        <w:rPr>
          <w:rFonts w:cs="Arial" w:ascii="Arial" w:hAnsi="Arial"/>
          <w:lang w:val="en-GB"/>
        </w:rPr>
        <w:t>The TMS/X application is used in order to prepare and send cash operations to the RTGS and ACH for processing.</w:t>
      </w:r>
    </w:p>
    <w:p>
      <w:pPr>
        <w:pStyle w:val="Style8"/>
        <w:ind w:hanging="0"/>
        <w:rPr>
          <w:rFonts w:ascii="Arial" w:hAnsi="Arial" w:cs="Arial"/>
          <w:lang w:val="en-GB"/>
        </w:rPr>
      </w:pPr>
      <w:r>
        <w:rPr>
          <w:rFonts w:cs="Arial" w:ascii="Arial" w:hAnsi="Arial"/>
          <w:lang w:val="en-GB"/>
        </w:rPr>
        <w:t>The TMS/X also allows users to monitor:</w:t>
      </w:r>
    </w:p>
    <w:p>
      <w:pPr>
        <w:pStyle w:val="Style8"/>
        <w:numPr>
          <w:ilvl w:val="0"/>
          <w:numId w:val="4"/>
        </w:numPr>
        <w:rPr>
          <w:rFonts w:ascii="Arial" w:hAnsi="Arial" w:cs="Arial"/>
          <w:lang w:val="en-GB"/>
        </w:rPr>
      </w:pPr>
      <w:r>
        <w:rPr>
          <w:rFonts w:cs="Arial" w:ascii="Arial" w:hAnsi="Arial"/>
          <w:lang w:val="en-GB"/>
        </w:rPr>
        <w:t xml:space="preserve">processing of transactions and requests, have been sent to the Central node, </w:t>
      </w:r>
    </w:p>
    <w:p>
      <w:pPr>
        <w:pStyle w:val="Style8"/>
        <w:numPr>
          <w:ilvl w:val="0"/>
          <w:numId w:val="4"/>
        </w:numPr>
        <w:rPr>
          <w:rFonts w:ascii="Arial" w:hAnsi="Arial" w:cs="Arial"/>
          <w:lang w:val="en-GB"/>
        </w:rPr>
      </w:pPr>
      <w:r>
        <w:rPr>
          <w:rFonts w:cs="Arial" w:ascii="Arial" w:hAnsi="Arial"/>
          <w:lang w:val="en-GB"/>
        </w:rPr>
        <w:t>reports on transactions and message exchange;</w:t>
      </w:r>
    </w:p>
    <w:p>
      <w:pPr>
        <w:pStyle w:val="Style8"/>
        <w:numPr>
          <w:ilvl w:val="0"/>
          <w:numId w:val="4"/>
        </w:numPr>
        <w:rPr>
          <w:rFonts w:ascii="Arial" w:hAnsi="Arial" w:cs="Arial"/>
          <w:lang w:val="en-GB"/>
        </w:rPr>
      </w:pPr>
      <w:r>
        <w:rPr>
          <w:rFonts w:cs="Arial" w:ascii="Arial" w:hAnsi="Arial"/>
          <w:lang w:val="en-GB"/>
        </w:rPr>
        <w:t>other information, related to the bank operations.</w:t>
      </w:r>
    </w:p>
    <w:p>
      <w:pPr>
        <w:pStyle w:val="2"/>
        <w:numPr>
          <w:ilvl w:val="1"/>
          <w:numId w:val="2"/>
        </w:numPr>
        <w:rPr>
          <w:lang w:val="en-GB"/>
        </w:rPr>
      </w:pPr>
      <w:bookmarkStart w:id="8" w:name="_Toc532829908"/>
      <w:bookmarkStart w:id="9" w:name="_Toc461469909"/>
      <w:r>
        <w:rPr>
          <w:lang w:val="en-GB"/>
        </w:rPr>
        <w:t>Workstation requirements</w:t>
      </w:r>
      <w:bookmarkEnd w:id="9"/>
      <w:bookmarkEnd w:id="8"/>
      <w:r>
        <w:rPr>
          <w:lang w:val="en-GB"/>
        </w:rPr>
        <w:t xml:space="preserve"> and settings</w:t>
      </w:r>
    </w:p>
    <w:p>
      <w:pPr>
        <w:pStyle w:val="3"/>
        <w:numPr>
          <w:ilvl w:val="2"/>
          <w:numId w:val="2"/>
        </w:numPr>
        <w:rPr>
          <w:lang w:val="en-GB"/>
        </w:rPr>
      </w:pPr>
      <w:bookmarkStart w:id="10" w:name="_Toc532829909"/>
      <w:bookmarkEnd w:id="10"/>
      <w:r>
        <w:rPr>
          <w:lang w:val="en-GB"/>
        </w:rPr>
        <w:t>Workstation requirements</w:t>
      </w:r>
    </w:p>
    <w:p>
      <w:pPr>
        <w:pStyle w:val="Style8"/>
        <w:spacing w:before="120" w:after="0"/>
        <w:ind w:hanging="0"/>
        <w:rPr>
          <w:rFonts w:ascii="Arial" w:hAnsi="Arial" w:cs="Arial"/>
          <w:lang w:val="en-GB"/>
        </w:rPr>
      </w:pPr>
      <w:r>
        <w:rPr>
          <w:rFonts w:cs="Arial" w:ascii="Arial" w:hAnsi="Arial"/>
          <w:lang w:val="en-GB"/>
        </w:rPr>
        <w:t>Before starting to work with the Web interface system, make sure that your computer has been installed Microsoft Internet Explorer 10.0 or higher. The Java script should be enabled in web-browser settings. A client PC should have at least 512 MB of RAM and at least 1 GB free space on a hard drive.</w:t>
      </w:r>
    </w:p>
    <w:p>
      <w:pPr>
        <w:pStyle w:val="3"/>
        <w:numPr>
          <w:ilvl w:val="2"/>
          <w:numId w:val="2"/>
        </w:numPr>
        <w:rPr>
          <w:lang w:val="en-GB"/>
        </w:rPr>
      </w:pPr>
      <w:bookmarkStart w:id="11" w:name="_Toc532829910"/>
      <w:bookmarkEnd w:id="11"/>
      <w:r>
        <w:rPr>
          <w:lang w:val="en-GB"/>
        </w:rPr>
        <w:t>Browser proxy-server settings</w:t>
      </w:r>
    </w:p>
    <w:p>
      <w:pPr>
        <w:pStyle w:val="Style8"/>
        <w:spacing w:before="120" w:after="0"/>
        <w:ind w:hanging="0"/>
        <w:rPr>
          <w:rFonts w:ascii="Arial" w:hAnsi="Arial" w:cs="Arial"/>
          <w:lang w:val="en-GB"/>
        </w:rPr>
      </w:pPr>
      <w:r>
        <w:rPr>
          <w:rFonts w:cs="Arial" w:ascii="Arial" w:hAnsi="Arial"/>
          <w:lang w:val="en-GB"/>
        </w:rPr>
        <w:t>If you operate via a proxy-server, find out its address and the port number from your system administrator. Set the received information in the correspondent fields of the IE “Tools” - “Internet Options” window ("Connection" – "LAN Settings" – "Proxy server"). If the proxy server will not be used, then no additional settings are required.</w:t>
      </w:r>
    </w:p>
    <w:p>
      <w:pPr>
        <w:pStyle w:val="3"/>
        <w:numPr>
          <w:ilvl w:val="2"/>
          <w:numId w:val="2"/>
        </w:numPr>
        <w:rPr>
          <w:lang w:val="en-GB"/>
        </w:rPr>
      </w:pPr>
      <w:bookmarkStart w:id="12" w:name="_Toc532829911"/>
      <w:bookmarkEnd w:id="12"/>
      <w:r>
        <w:rPr>
          <w:lang w:val="en-GB"/>
        </w:rPr>
        <w:t>ActiveX component installing and setting</w:t>
      </w:r>
    </w:p>
    <w:p>
      <w:pPr>
        <w:pStyle w:val="Style8"/>
        <w:spacing w:before="120" w:after="0"/>
        <w:ind w:hanging="0"/>
        <w:rPr>
          <w:rFonts w:ascii="Arial" w:hAnsi="Arial" w:cs="Arial"/>
          <w:lang w:val="en-GB"/>
        </w:rPr>
      </w:pPr>
      <w:r>
        <w:rPr>
          <w:rFonts w:cs="Arial" w:ascii="Arial" w:hAnsi="Arial"/>
          <w:lang w:val="en-GB"/>
        </w:rPr>
        <w:t xml:space="preserve">No special installation procedures are required at the participant’s site, but </w:t>
      </w:r>
      <w:r>
        <w:rPr>
          <w:rFonts w:cs="Arial" w:ascii="Arial" w:hAnsi="Arial"/>
          <w:b/>
          <w:bCs/>
          <w:lang w:val="en-GB"/>
        </w:rPr>
        <w:t xml:space="preserve">when a user connects to the system the first time, the user should allow installing ActiveX component </w:t>
      </w:r>
      <w:r>
        <w:rPr>
          <w:rFonts w:cs="Arial" w:ascii="Arial" w:hAnsi="Arial"/>
          <w:bCs/>
          <w:lang w:val="en-GB"/>
        </w:rPr>
        <w:t>(in case user is going to sign and send transactions via TMS/X GUI manually)</w:t>
      </w:r>
      <w:r>
        <w:rPr>
          <w:rFonts w:cs="Arial" w:ascii="Arial" w:hAnsi="Arial"/>
          <w:lang w:val="en-GB"/>
        </w:rPr>
        <w:t xml:space="preserve">. Web interface workplace is built on thin technologies and uses the standard browser for viewing its GUI. </w:t>
      </w:r>
    </w:p>
    <w:p>
      <w:pPr>
        <w:pStyle w:val="Style8"/>
        <w:ind w:hanging="0"/>
        <w:rPr>
          <w:rFonts w:ascii="Arial" w:hAnsi="Arial" w:cs="Arial"/>
          <w:lang w:val="en-GB"/>
        </w:rPr>
      </w:pPr>
      <w:r>
        <w:rPr>
          <w:rFonts w:cs="Arial" w:ascii="Arial" w:hAnsi="Arial"/>
          <w:lang w:val="en-GB"/>
        </w:rPr>
        <w:t xml:space="preserve">To run genuine Windows validation, you have to install an ActiveX control. The Internet Explorer might not be configured to download ActiveX controls for security reasons, or you might have declined to install the ActiveX control when the Internet Explorer prompted you to download, install, or run the control. Do the following actions: </w:t>
      </w:r>
    </w:p>
    <w:p>
      <w:pPr>
        <w:pStyle w:val="Style8"/>
        <w:numPr>
          <w:ilvl w:val="0"/>
          <w:numId w:val="10"/>
        </w:numPr>
        <w:rPr>
          <w:rFonts w:ascii="Arial" w:hAnsi="Arial" w:cs="Arial"/>
          <w:lang w:val="en-GB"/>
        </w:rPr>
      </w:pPr>
      <w:r>
        <w:rPr>
          <w:rFonts w:cs="Arial" w:ascii="Arial" w:hAnsi="Arial"/>
          <w:lang w:val="en-GB"/>
        </w:rPr>
        <w:t>Open the Internet Explorer;</w:t>
      </w:r>
    </w:p>
    <w:p>
      <w:pPr>
        <w:pStyle w:val="Style8"/>
        <w:numPr>
          <w:ilvl w:val="0"/>
          <w:numId w:val="10"/>
        </w:numPr>
        <w:rPr>
          <w:rFonts w:ascii="Arial" w:hAnsi="Arial" w:cs="Arial"/>
          <w:lang w:val="en-GB"/>
        </w:rPr>
      </w:pPr>
      <w:r>
        <w:rPr>
          <w:rFonts w:cs="Arial" w:ascii="Arial" w:hAnsi="Arial"/>
          <w:lang w:val="en-GB"/>
        </w:rPr>
        <w:t xml:space="preserve">Click the </w:t>
      </w:r>
      <w:r>
        <w:rPr>
          <w:rFonts w:cs="Arial" w:ascii="Arial" w:hAnsi="Arial"/>
          <w:b/>
          <w:lang w:val="en-GB"/>
        </w:rPr>
        <w:t>Tools</w:t>
      </w:r>
      <w:r>
        <w:rPr>
          <w:rFonts w:cs="Arial" w:ascii="Arial" w:hAnsi="Arial"/>
          <w:lang w:val="en-GB"/>
        </w:rPr>
        <w:t xml:space="preserve"> menu, and then click the </w:t>
      </w:r>
      <w:r>
        <w:rPr>
          <w:rFonts w:cs="Arial" w:ascii="Arial" w:hAnsi="Arial"/>
          <w:b/>
          <w:lang w:val="en-GB"/>
        </w:rPr>
        <w:t>Internet Options</w:t>
      </w:r>
      <w:r>
        <w:rPr>
          <w:rFonts w:cs="Arial" w:ascii="Arial" w:hAnsi="Arial"/>
          <w:lang w:val="en-GB"/>
        </w:rPr>
        <w:t>;</w:t>
      </w:r>
    </w:p>
    <w:p>
      <w:pPr>
        <w:pStyle w:val="Style8"/>
        <w:numPr>
          <w:ilvl w:val="0"/>
          <w:numId w:val="10"/>
        </w:numPr>
        <w:rPr>
          <w:rFonts w:ascii="Arial" w:hAnsi="Arial" w:cs="Arial"/>
          <w:lang w:val="en-GB"/>
        </w:rPr>
      </w:pPr>
      <w:r>
        <w:rPr>
          <w:rFonts w:cs="Arial" w:ascii="Arial" w:hAnsi="Arial"/>
          <w:lang w:val="en-GB"/>
        </w:rPr>
        <w:t xml:space="preserve">On the ‘Security’ tab (trusted sites), click the </w:t>
      </w:r>
      <w:r>
        <w:rPr>
          <w:rFonts w:cs="Arial" w:ascii="Arial" w:hAnsi="Arial"/>
          <w:bdr w:val="single" w:sz="4" w:space="0" w:color="00000A"/>
          <w:lang w:val="en-GB"/>
        </w:rPr>
        <w:t>Custom level</w:t>
      </w:r>
      <w:r>
        <w:rPr>
          <w:rFonts w:cs="Arial" w:ascii="Arial" w:hAnsi="Arial"/>
          <w:lang w:val="en-GB"/>
        </w:rPr>
        <w:t xml:space="preserve"> button;</w:t>
      </w:r>
    </w:p>
    <w:p>
      <w:pPr>
        <w:pStyle w:val="Style8"/>
        <w:numPr>
          <w:ilvl w:val="0"/>
          <w:numId w:val="10"/>
        </w:numPr>
        <w:rPr>
          <w:rFonts w:ascii="Arial" w:hAnsi="Arial" w:cs="Arial"/>
          <w:lang w:val="en-GB"/>
        </w:rPr>
      </w:pPr>
      <w:r>
        <w:rPr>
          <w:rFonts w:cs="Arial" w:ascii="Arial" w:hAnsi="Arial"/>
          <w:lang w:val="en-GB"/>
        </w:rPr>
        <w:t>Scroll down the Security Settings list until you see the ‘ActiveX controls and plug-ins’;</w:t>
      </w:r>
    </w:p>
    <w:p>
      <w:pPr>
        <w:pStyle w:val="Style8"/>
        <w:numPr>
          <w:ilvl w:val="0"/>
          <w:numId w:val="10"/>
        </w:numPr>
        <w:rPr>
          <w:rFonts w:ascii="Arial" w:hAnsi="Arial" w:cs="Arial"/>
          <w:lang w:val="en-GB"/>
        </w:rPr>
      </w:pPr>
      <w:r>
        <w:rPr>
          <w:rFonts w:cs="Arial" w:ascii="Arial" w:hAnsi="Arial"/>
          <w:lang w:val="en-GB"/>
        </w:rPr>
        <w:t xml:space="preserve">For Automatic prompting for the ActiveX controls, click </w:t>
      </w:r>
      <w:r>
        <w:rPr>
          <w:rFonts w:cs="Arial" w:ascii="Arial" w:hAnsi="Arial"/>
          <w:bdr w:val="single" w:sz="4" w:space="0" w:color="00000A"/>
          <w:lang w:val="en-GB"/>
        </w:rPr>
        <w:t>Enable</w:t>
      </w:r>
      <w:r>
        <w:rPr>
          <w:rFonts w:cs="Arial" w:ascii="Arial" w:hAnsi="Arial"/>
          <w:lang w:val="en-GB"/>
        </w:rPr>
        <w:t>;</w:t>
      </w:r>
    </w:p>
    <w:p>
      <w:pPr>
        <w:pStyle w:val="Style8"/>
        <w:numPr>
          <w:ilvl w:val="0"/>
          <w:numId w:val="10"/>
        </w:numPr>
        <w:rPr>
          <w:rFonts w:ascii="Arial" w:hAnsi="Arial" w:cs="Arial"/>
          <w:lang w:val="en-GB"/>
        </w:rPr>
      </w:pPr>
      <w:r>
        <w:rPr>
          <w:rFonts w:cs="Arial" w:ascii="Arial" w:hAnsi="Arial"/>
          <w:lang w:val="en-GB"/>
        </w:rPr>
        <w:t xml:space="preserve">Scroll down to the ‘Download signed ActiveX controls’ and click </w:t>
      </w:r>
      <w:r>
        <w:rPr>
          <w:rFonts w:cs="Arial" w:ascii="Arial" w:hAnsi="Arial"/>
          <w:bdr w:val="single" w:sz="4" w:space="0" w:color="00000A"/>
          <w:lang w:val="en-GB"/>
        </w:rPr>
        <w:t>Enable</w:t>
      </w:r>
      <w:r>
        <w:rPr>
          <w:rFonts w:cs="Arial" w:ascii="Arial" w:hAnsi="Arial"/>
          <w:lang w:val="en-GB"/>
        </w:rPr>
        <w:t xml:space="preserve"> or </w:t>
      </w:r>
      <w:r>
        <w:rPr>
          <w:rFonts w:cs="Arial" w:ascii="Arial" w:hAnsi="Arial"/>
          <w:bdr w:val="single" w:sz="4" w:space="0" w:color="00000A"/>
          <w:lang w:val="en-GB"/>
        </w:rPr>
        <w:t>Prompt</w:t>
      </w:r>
      <w:r>
        <w:rPr>
          <w:rFonts w:cs="Arial" w:ascii="Arial" w:hAnsi="Arial"/>
          <w:lang w:val="en-GB"/>
        </w:rPr>
        <w:t>;</w:t>
      </w:r>
    </w:p>
    <w:p>
      <w:pPr>
        <w:pStyle w:val="Style8"/>
        <w:numPr>
          <w:ilvl w:val="0"/>
          <w:numId w:val="10"/>
        </w:numPr>
        <w:rPr>
          <w:rFonts w:ascii="Arial" w:hAnsi="Arial" w:cs="Arial"/>
          <w:lang w:val="en-GB"/>
        </w:rPr>
      </w:pPr>
      <w:r>
        <w:rPr>
          <w:rFonts w:cs="Arial" w:ascii="Arial" w:hAnsi="Arial"/>
          <w:lang w:val="en-GB"/>
        </w:rPr>
        <w:t xml:space="preserve">Scroll down to the ‘Run ActiveX controls and plug-ins’ and click the </w:t>
      </w:r>
      <w:r>
        <w:rPr>
          <w:rFonts w:cs="Arial" w:ascii="Arial" w:hAnsi="Arial"/>
          <w:bdr w:val="single" w:sz="4" w:space="0" w:color="00000A"/>
          <w:lang w:val="en-GB"/>
        </w:rPr>
        <w:t>Enable</w:t>
      </w:r>
      <w:r>
        <w:rPr>
          <w:rFonts w:cs="Arial" w:ascii="Arial" w:hAnsi="Arial"/>
          <w:lang w:val="en-GB"/>
        </w:rPr>
        <w:t xml:space="preserve"> or </w:t>
      </w:r>
      <w:r>
        <w:rPr>
          <w:rFonts w:cs="Arial" w:ascii="Arial" w:hAnsi="Arial"/>
          <w:bdr w:val="single" w:sz="4" w:space="0" w:color="00000A"/>
          <w:lang w:val="en-GB"/>
        </w:rPr>
        <w:t>Prompt</w:t>
      </w:r>
      <w:r>
        <w:rPr>
          <w:rFonts w:cs="Arial" w:ascii="Arial" w:hAnsi="Arial"/>
          <w:lang w:val="en-GB"/>
        </w:rPr>
        <w:t>;</w:t>
      </w:r>
    </w:p>
    <w:p>
      <w:pPr>
        <w:pStyle w:val="Style8"/>
        <w:numPr>
          <w:ilvl w:val="0"/>
          <w:numId w:val="10"/>
        </w:numPr>
        <w:rPr>
          <w:rFonts w:ascii="Arial" w:hAnsi="Arial" w:cs="Arial"/>
          <w:lang w:val="en-GB"/>
        </w:rPr>
      </w:pPr>
      <w:r>
        <w:rPr>
          <w:rFonts w:cs="Arial" w:ascii="Arial" w:hAnsi="Arial"/>
          <w:lang w:val="en-GB"/>
        </w:rPr>
        <w:t xml:space="preserve">Scroll down to the ‘Script ActiveX controls, marked safe for scripting’ and click the </w:t>
      </w:r>
      <w:r>
        <w:rPr>
          <w:rFonts w:cs="Arial" w:ascii="Arial" w:hAnsi="Arial"/>
          <w:bdr w:val="single" w:sz="4" w:space="0" w:color="00000A"/>
          <w:lang w:val="en-GB"/>
        </w:rPr>
        <w:t>Enable</w:t>
      </w:r>
      <w:r>
        <w:rPr>
          <w:rFonts w:cs="Arial" w:ascii="Arial" w:hAnsi="Arial"/>
          <w:lang w:val="en-GB"/>
        </w:rPr>
        <w:t xml:space="preserve"> or </w:t>
      </w:r>
      <w:r>
        <w:rPr>
          <w:rFonts w:cs="Arial" w:ascii="Arial" w:hAnsi="Arial"/>
          <w:bdr w:val="single" w:sz="4" w:space="0" w:color="00000A"/>
          <w:lang w:val="en-GB"/>
        </w:rPr>
        <w:t>Prompt</w:t>
      </w:r>
      <w:r>
        <w:rPr>
          <w:rFonts w:cs="Arial" w:ascii="Arial" w:hAnsi="Arial"/>
          <w:lang w:val="en-GB"/>
        </w:rPr>
        <w:t>;</w:t>
      </w:r>
    </w:p>
    <w:p>
      <w:pPr>
        <w:pStyle w:val="Style8"/>
        <w:numPr>
          <w:ilvl w:val="0"/>
          <w:numId w:val="10"/>
        </w:numPr>
        <w:rPr>
          <w:rFonts w:ascii="Arial" w:hAnsi="Arial" w:cs="Arial"/>
          <w:lang w:val="en-GB"/>
        </w:rPr>
      </w:pPr>
      <w:r>
        <w:rPr>
          <w:rFonts w:cs="Arial" w:ascii="Arial" w:hAnsi="Arial"/>
          <w:lang w:val="en-GB"/>
        </w:rPr>
        <w:t xml:space="preserve">Click the </w:t>
      </w:r>
      <w:r>
        <w:rPr>
          <w:rFonts w:cs="Arial" w:ascii="Arial" w:hAnsi="Arial"/>
          <w:bdr w:val="single" w:sz="4" w:space="0" w:color="00000A"/>
          <w:lang w:val="en-GB"/>
        </w:rPr>
        <w:t>OK</w:t>
      </w:r>
      <w:r>
        <w:rPr>
          <w:rFonts w:cs="Arial" w:ascii="Arial" w:hAnsi="Arial"/>
          <w:lang w:val="en-GB"/>
        </w:rPr>
        <w:t xml:space="preserve"> button and then click the </w:t>
      </w:r>
      <w:r>
        <w:rPr>
          <w:rFonts w:cs="Arial" w:ascii="Arial" w:hAnsi="Arial"/>
          <w:bdr w:val="single" w:sz="4" w:space="0" w:color="00000A"/>
          <w:lang w:val="en-GB"/>
        </w:rPr>
        <w:t>OK</w:t>
      </w:r>
      <w:r>
        <w:rPr>
          <w:rFonts w:cs="Arial" w:ascii="Arial" w:hAnsi="Arial"/>
          <w:lang w:val="en-GB"/>
        </w:rPr>
        <w:t xml:space="preserve"> again. (You may need to restart your computer.).</w:t>
      </w:r>
    </w:p>
    <w:p>
      <w:pPr>
        <w:pStyle w:val="3"/>
        <w:numPr>
          <w:ilvl w:val="2"/>
          <w:numId w:val="2"/>
        </w:numPr>
        <w:rPr>
          <w:lang w:val="en-GB"/>
        </w:rPr>
      </w:pPr>
      <w:bookmarkStart w:id="13" w:name="_Toc532829912"/>
      <w:bookmarkEnd w:id="13"/>
      <w:r>
        <w:rPr>
          <w:lang w:val="en-GB"/>
        </w:rPr>
        <w:t>Adding to Trusted Sites</w:t>
      </w:r>
    </w:p>
    <w:p>
      <w:pPr>
        <w:pStyle w:val="Style8"/>
        <w:ind w:hanging="0"/>
        <w:rPr/>
      </w:pPr>
      <w:r>
        <w:rPr>
          <w:rFonts w:cs="Arial" w:ascii="Arial" w:hAnsi="Arial"/>
          <w:lang w:val="en-GB"/>
        </w:rPr>
        <w:t>Add the URL</w:t>
      </w:r>
      <w:r>
        <w:rPr>
          <w:rFonts w:cs="Arial" w:ascii="Arial" w:hAnsi="Arial"/>
          <w:color w:val="0070C0"/>
          <w:lang w:val="en-GB"/>
        </w:rPr>
        <w:t xml:space="preserve"> </w:t>
      </w:r>
      <w:hyperlink r:id="rId2">
        <w:r>
          <w:rPr>
            <w:rStyle w:val="Style5"/>
            <w:rFonts w:cs="Arial" w:ascii="Arial" w:hAnsi="Arial"/>
            <w:color w:val="0070C0"/>
            <w:lang w:val="en-GB"/>
          </w:rPr>
          <w:t>https://&lt;server&gt;:&lt;port&gt;/portal/</w:t>
        </w:r>
      </w:hyperlink>
      <w:r>
        <w:rPr>
          <w:rFonts w:cs="Arial" w:ascii="Arial" w:hAnsi="Arial"/>
          <w:lang w:val="en-GB"/>
        </w:rPr>
        <w:t xml:space="preserve"> to trusted sites, where:</w:t>
      </w:r>
    </w:p>
    <w:p>
      <w:pPr>
        <w:pStyle w:val="Style8"/>
        <w:numPr>
          <w:ilvl w:val="0"/>
          <w:numId w:val="6"/>
        </w:numPr>
        <w:rPr>
          <w:rFonts w:ascii="Arial" w:hAnsi="Arial" w:cs="Arial"/>
          <w:lang w:val="en-GB"/>
        </w:rPr>
      </w:pPr>
      <w:r>
        <w:rPr>
          <w:rFonts w:cs="Arial" w:ascii="Arial" w:hAnsi="Arial"/>
          <w:lang w:val="en-GB"/>
        </w:rPr>
        <w:t>&lt;port&gt; - TCP port for SSL connection to the TMS/X;</w:t>
      </w:r>
    </w:p>
    <w:p>
      <w:pPr>
        <w:pStyle w:val="Style8"/>
        <w:numPr>
          <w:ilvl w:val="0"/>
          <w:numId w:val="6"/>
        </w:numPr>
        <w:rPr>
          <w:rFonts w:ascii="Arial" w:hAnsi="Arial" w:cs="Arial"/>
          <w:lang w:val="en-GB"/>
        </w:rPr>
      </w:pPr>
      <w:r>
        <w:rPr>
          <w:rFonts w:cs="Arial" w:ascii="Arial" w:hAnsi="Arial"/>
          <w:lang w:val="en-GB"/>
        </w:rPr>
        <w:t>&lt;server&gt; - name or ip address of the TMS/X server.</w:t>
      </w:r>
    </w:p>
    <w:p>
      <w:pPr>
        <w:pStyle w:val="Style8"/>
        <w:ind w:hanging="0"/>
        <w:rPr>
          <w:rFonts w:ascii="Arial" w:hAnsi="Arial" w:cs="Arial"/>
          <w:lang w:val="en-GB"/>
        </w:rPr>
      </w:pPr>
      <w:r>
        <w:rPr>
          <w:rFonts w:cs="Arial" w:ascii="Arial" w:hAnsi="Arial"/>
          <w:lang w:val="en-GB"/>
        </w:rPr>
        <w:t>To do this, follow the steps:</w:t>
      </w:r>
    </w:p>
    <w:p>
      <w:pPr>
        <w:pStyle w:val="Style8"/>
        <w:numPr>
          <w:ilvl w:val="0"/>
          <w:numId w:val="7"/>
        </w:numPr>
        <w:rPr>
          <w:rFonts w:ascii="Arial" w:hAnsi="Arial" w:cs="Arial"/>
          <w:lang w:val="en-GB"/>
        </w:rPr>
      </w:pPr>
      <w:r>
        <w:rPr>
          <w:rFonts w:cs="Arial" w:ascii="Arial" w:hAnsi="Arial"/>
          <w:lang w:val="en-GB"/>
        </w:rPr>
        <w:t xml:space="preserve">In the Internet Explorer, click </w:t>
      </w:r>
      <w:r>
        <w:rPr>
          <w:rFonts w:cs="Arial" w:ascii="Arial" w:hAnsi="Arial"/>
          <w:b/>
          <w:lang w:val="en-GB"/>
        </w:rPr>
        <w:t>Tools &gt; Internet Options</w:t>
      </w:r>
      <w:r>
        <w:rPr>
          <w:rFonts w:cs="Arial" w:ascii="Arial" w:hAnsi="Arial"/>
          <w:lang w:val="en-GB"/>
        </w:rPr>
        <w:t>, and then click the ‘Security’ tab;</w:t>
      </w:r>
    </w:p>
    <w:p>
      <w:pPr>
        <w:pStyle w:val="Style8"/>
        <w:numPr>
          <w:ilvl w:val="0"/>
          <w:numId w:val="7"/>
        </w:numPr>
        <w:rPr>
          <w:rFonts w:ascii="Arial" w:hAnsi="Arial" w:cs="Arial"/>
          <w:lang w:val="en-GB"/>
        </w:rPr>
      </w:pPr>
      <w:r>
        <w:rPr>
          <w:rFonts w:cs="Arial" w:ascii="Arial" w:hAnsi="Arial"/>
          <w:lang w:val="en-GB"/>
        </w:rPr>
        <w:t xml:space="preserve">In the ’Select a Web content’ zone s box, click </w:t>
      </w:r>
      <w:r>
        <w:rPr>
          <w:rFonts w:cs="Arial" w:ascii="Arial" w:hAnsi="Arial"/>
          <w:b/>
          <w:lang w:val="en-GB"/>
        </w:rPr>
        <w:t>Trusted Sites</w:t>
      </w:r>
      <w:r>
        <w:rPr>
          <w:rFonts w:cs="Arial" w:ascii="Arial" w:hAnsi="Arial"/>
          <w:lang w:val="en-GB"/>
        </w:rPr>
        <w:t xml:space="preserve"> &gt; </w:t>
      </w:r>
      <w:r>
        <w:rPr>
          <w:rFonts w:cs="Arial" w:ascii="Arial" w:hAnsi="Arial"/>
          <w:b/>
          <w:lang w:val="en-GB"/>
        </w:rPr>
        <w:t>Sites</w:t>
      </w:r>
      <w:r>
        <w:rPr>
          <w:rFonts w:cs="Arial" w:ascii="Arial" w:hAnsi="Arial"/>
          <w:lang w:val="en-GB"/>
        </w:rPr>
        <w:t xml:space="preserve"> to specify its current security setting;</w:t>
      </w:r>
    </w:p>
    <w:p>
      <w:pPr>
        <w:pStyle w:val="Style8"/>
        <w:numPr>
          <w:ilvl w:val="0"/>
          <w:numId w:val="7"/>
        </w:numPr>
        <w:rPr>
          <w:rFonts w:ascii="Arial" w:hAnsi="Arial" w:cs="Arial"/>
          <w:lang w:val="en-GB"/>
        </w:rPr>
      </w:pPr>
      <w:r>
        <w:rPr>
          <w:rFonts w:cs="Arial" w:ascii="Arial" w:hAnsi="Arial"/>
          <w:lang w:val="en-GB"/>
        </w:rPr>
        <w:t xml:space="preserve">In the ‘Add this Web site to the zone’ box, type the URL of the TMS/X site, and then click the </w:t>
      </w:r>
      <w:r>
        <w:rPr>
          <w:rFonts w:cs="Arial" w:ascii="Arial" w:hAnsi="Arial"/>
          <w:bdr w:val="single" w:sz="4" w:space="0" w:color="00000A"/>
          <w:lang w:val="en-GB"/>
        </w:rPr>
        <w:t xml:space="preserve">Add </w:t>
      </w:r>
      <w:r>
        <w:rPr>
          <w:rFonts w:cs="Arial" w:ascii="Arial" w:hAnsi="Arial"/>
          <w:lang w:val="en-GB"/>
        </w:rPr>
        <w:t>button</w:t>
      </w:r>
    </w:p>
    <w:p>
      <w:pPr>
        <w:pStyle w:val="Style8"/>
        <w:ind w:hanging="0"/>
        <w:rPr>
          <w:rFonts w:ascii="Arial" w:hAnsi="Arial" w:cs="Arial"/>
          <w:lang w:val="en-GB"/>
        </w:rPr>
      </w:pPr>
      <w:r>
        <w:rPr>
          <w:rFonts w:cs="Arial" w:ascii="Arial" w:hAnsi="Arial"/>
          <w:lang w:val="en-GB"/>
        </w:rPr>
        <w:t xml:space="preserve">Click the </w:t>
      </w:r>
      <w:r>
        <w:rPr>
          <w:rFonts w:cs="Arial" w:ascii="Arial" w:hAnsi="Arial"/>
          <w:bdr w:val="single" w:sz="4" w:space="0" w:color="00000A"/>
          <w:lang w:val="en-GB"/>
        </w:rPr>
        <w:t>OK</w:t>
      </w:r>
      <w:r>
        <w:rPr>
          <w:rFonts w:cs="Arial" w:ascii="Arial" w:hAnsi="Arial"/>
          <w:lang w:val="en-GB"/>
        </w:rPr>
        <w:t xml:space="preserve"> button two times to accept the changes and return to the Internet Explorer.</w:t>
      </w:r>
    </w:p>
    <w:p>
      <w:pPr>
        <w:pStyle w:val="3"/>
        <w:numPr>
          <w:ilvl w:val="2"/>
          <w:numId w:val="2"/>
        </w:numPr>
        <w:rPr>
          <w:lang w:val="en-GB"/>
        </w:rPr>
      </w:pPr>
      <w:bookmarkStart w:id="14" w:name="_Toc532829913"/>
      <w:bookmarkEnd w:id="14"/>
      <w:r>
        <w:rPr>
          <w:lang w:val="en-GB"/>
        </w:rPr>
        <w:t>Using only TLS 1.1 and TLS 1.2</w:t>
      </w:r>
    </w:p>
    <w:p>
      <w:pPr>
        <w:pStyle w:val="Style8"/>
        <w:ind w:hanging="0"/>
        <w:rPr>
          <w:rFonts w:ascii="Arial" w:hAnsi="Arial" w:cs="Arial"/>
          <w:lang w:val="en-GB"/>
        </w:rPr>
      </w:pPr>
      <w:r>
        <w:rPr>
          <w:rFonts w:cs="Arial" w:ascii="Arial" w:hAnsi="Arial"/>
          <w:lang w:val="en-GB"/>
        </w:rPr>
        <w:t>In case you have to only use the TLS 1.1 and TLS 1.2, make the following setting:</w:t>
      </w:r>
    </w:p>
    <w:p>
      <w:pPr>
        <w:pStyle w:val="Style8"/>
        <w:numPr>
          <w:ilvl w:val="0"/>
          <w:numId w:val="9"/>
        </w:numPr>
        <w:rPr>
          <w:rFonts w:ascii="Arial" w:hAnsi="Arial" w:cs="Arial"/>
          <w:lang w:val="en-GB"/>
        </w:rPr>
      </w:pPr>
      <w:r>
        <w:rPr>
          <w:rFonts w:cs="Arial" w:ascii="Arial" w:hAnsi="Arial"/>
          <w:lang w:val="en-GB"/>
        </w:rPr>
        <w:t>Left-click the gear icon;</w:t>
      </w:r>
    </w:p>
    <w:p>
      <w:pPr>
        <w:pStyle w:val="Style8"/>
        <w:numPr>
          <w:ilvl w:val="0"/>
          <w:numId w:val="9"/>
        </w:numPr>
        <w:rPr>
          <w:rFonts w:ascii="Arial" w:hAnsi="Arial" w:cs="Arial"/>
          <w:lang w:val="en-GB"/>
        </w:rPr>
      </w:pPr>
      <w:r>
        <w:rPr>
          <w:rFonts w:cs="Arial" w:ascii="Arial" w:hAnsi="Arial"/>
          <w:lang w:val="en-GB"/>
        </w:rPr>
        <w:t>Select “Internet options” from the dropdown menu;</w:t>
      </w:r>
    </w:p>
    <w:p>
      <w:pPr>
        <w:pStyle w:val="Style8"/>
        <w:numPr>
          <w:ilvl w:val="0"/>
          <w:numId w:val="9"/>
        </w:numPr>
        <w:rPr>
          <w:rFonts w:ascii="Arial" w:hAnsi="Arial" w:cs="Arial"/>
          <w:lang w:val="en-GB"/>
        </w:rPr>
      </w:pPr>
      <w:r>
        <w:rPr>
          <w:rFonts w:cs="Arial" w:ascii="Arial" w:hAnsi="Arial"/>
          <w:lang w:val="en-GB"/>
        </w:rPr>
        <w:t>Click the “Advanced” tab, scroll down and deselect “SSL 2.0” “SSL 3.0” and “TLS 1.0”;</w:t>
      </w:r>
    </w:p>
    <w:p>
      <w:pPr>
        <w:pStyle w:val="Style8"/>
        <w:numPr>
          <w:ilvl w:val="0"/>
          <w:numId w:val="9"/>
        </w:numPr>
        <w:rPr>
          <w:rFonts w:ascii="Arial" w:hAnsi="Arial" w:cs="Arial"/>
          <w:lang w:val="en-GB"/>
        </w:rPr>
      </w:pPr>
      <w:r>
        <w:rPr>
          <w:rFonts w:cs="Arial" w:ascii="Arial" w:hAnsi="Arial"/>
          <w:lang w:val="en-GB"/>
        </w:rPr>
        <w:t>Select “TLS 1.1” and “TLS 1.2”;</w:t>
      </w:r>
    </w:p>
    <w:p>
      <w:pPr>
        <w:pStyle w:val="Style8"/>
        <w:numPr>
          <w:ilvl w:val="0"/>
          <w:numId w:val="9"/>
        </w:numPr>
        <w:rPr>
          <w:rFonts w:ascii="Arial" w:hAnsi="Arial" w:cs="Arial"/>
          <w:lang w:val="en-GB"/>
        </w:rPr>
      </w:pPr>
      <w:r>
        <w:rPr>
          <w:rFonts w:cs="Arial" w:ascii="Arial" w:hAnsi="Arial"/>
          <w:lang w:val="en-GB"/>
        </w:rPr>
        <w:t xml:space="preserve">Click the </w:t>
      </w:r>
      <w:r>
        <w:rPr>
          <w:rFonts w:cs="Arial" w:ascii="Arial" w:hAnsi="Arial"/>
          <w:bdr w:val="single" w:sz="4" w:space="0" w:color="00000A"/>
          <w:lang w:val="en-GB"/>
        </w:rPr>
        <w:t>OK</w:t>
      </w:r>
      <w:r>
        <w:rPr>
          <w:rFonts w:cs="Arial" w:ascii="Arial" w:hAnsi="Arial"/>
          <w:lang w:val="en-GB"/>
        </w:rPr>
        <w:t xml:space="preserve"> button to accept your changes (it should take effect immediately, but you may need to refresh your browser).</w:t>
      </w:r>
    </w:p>
    <w:p>
      <w:pPr>
        <w:pStyle w:val="3"/>
        <w:numPr>
          <w:ilvl w:val="2"/>
          <w:numId w:val="2"/>
        </w:numPr>
        <w:rPr>
          <w:lang w:val="en-GB"/>
        </w:rPr>
      </w:pPr>
      <w:bookmarkStart w:id="15" w:name="_Toc532829914"/>
      <w:bookmarkEnd w:id="15"/>
      <w:r>
        <w:rPr>
          <w:lang w:val="en-GB"/>
        </w:rPr>
        <w:t>Disable compatibility view</w:t>
      </w:r>
    </w:p>
    <w:p>
      <w:pPr>
        <w:pStyle w:val="Style8"/>
        <w:ind w:hanging="0"/>
        <w:rPr>
          <w:rFonts w:ascii="Arial" w:hAnsi="Arial" w:cs="Arial"/>
          <w:lang w:val="en-GB"/>
        </w:rPr>
      </w:pPr>
      <w:r>
        <w:rPr>
          <w:rFonts w:cs="Arial" w:ascii="Arial" w:hAnsi="Arial"/>
          <w:lang w:val="en-GB"/>
        </w:rPr>
        <w:t>In case you are using the IE 11version:</w:t>
      </w:r>
    </w:p>
    <w:p>
      <w:pPr>
        <w:pStyle w:val="Style8"/>
        <w:numPr>
          <w:ilvl w:val="0"/>
          <w:numId w:val="8"/>
        </w:numPr>
        <w:rPr>
          <w:rFonts w:ascii="Arial" w:hAnsi="Arial" w:cs="Arial"/>
          <w:lang w:val="en-GB"/>
        </w:rPr>
      </w:pPr>
      <w:r>
        <w:rPr>
          <w:rFonts w:cs="Arial" w:ascii="Arial" w:hAnsi="Arial"/>
          <w:lang w:val="en-GB"/>
        </w:rPr>
        <w:t>Press the ‘Alt’ key on your keyboard, this will make a menu bar appear;</w:t>
      </w:r>
    </w:p>
    <w:p>
      <w:pPr>
        <w:pStyle w:val="Style8"/>
        <w:numPr>
          <w:ilvl w:val="0"/>
          <w:numId w:val="8"/>
        </w:numPr>
        <w:rPr>
          <w:rFonts w:ascii="Arial" w:hAnsi="Arial" w:cs="Arial"/>
          <w:lang w:val="en-GB"/>
        </w:rPr>
      </w:pPr>
      <w:r>
        <w:rPr>
          <w:rFonts w:cs="Arial" w:ascii="Arial" w:hAnsi="Arial"/>
          <w:lang w:val="en-GB"/>
        </w:rPr>
        <w:t xml:space="preserve">Click on the </w:t>
      </w:r>
      <w:r>
        <w:rPr>
          <w:rFonts w:cs="Arial" w:ascii="Arial" w:hAnsi="Arial"/>
          <w:b/>
          <w:lang w:val="en-GB"/>
        </w:rPr>
        <w:t>Tools</w:t>
      </w:r>
      <w:r>
        <w:rPr>
          <w:rFonts w:cs="Arial" w:ascii="Arial" w:hAnsi="Arial"/>
          <w:lang w:val="en-GB"/>
        </w:rPr>
        <w:t xml:space="preserve"> menu tab;</w:t>
      </w:r>
    </w:p>
    <w:p>
      <w:pPr>
        <w:pStyle w:val="Style8"/>
        <w:numPr>
          <w:ilvl w:val="0"/>
          <w:numId w:val="8"/>
        </w:numPr>
        <w:rPr>
          <w:rFonts w:ascii="Arial" w:hAnsi="Arial" w:cs="Arial"/>
          <w:lang w:val="en-GB"/>
        </w:rPr>
      </w:pPr>
      <w:r>
        <w:rPr>
          <w:rFonts w:cs="Arial" w:ascii="Arial" w:hAnsi="Arial"/>
          <w:lang w:val="en-GB"/>
        </w:rPr>
        <w:t xml:space="preserve">Select the </w:t>
      </w:r>
      <w:r>
        <w:rPr>
          <w:rFonts w:cs="Arial" w:ascii="Arial" w:hAnsi="Arial"/>
          <w:b/>
          <w:lang w:val="en-GB"/>
        </w:rPr>
        <w:t>Compatibility View settings</w:t>
      </w:r>
      <w:r>
        <w:rPr>
          <w:rFonts w:cs="Arial" w:ascii="Arial" w:hAnsi="Arial"/>
          <w:lang w:val="en-GB"/>
        </w:rPr>
        <w:t xml:space="preserve"> option;</w:t>
      </w:r>
    </w:p>
    <w:p>
      <w:pPr>
        <w:pStyle w:val="Style8"/>
        <w:numPr>
          <w:ilvl w:val="0"/>
          <w:numId w:val="8"/>
        </w:numPr>
        <w:rPr>
          <w:rFonts w:ascii="Arial" w:hAnsi="Arial" w:cs="Arial"/>
          <w:lang w:val="en-GB"/>
        </w:rPr>
      </w:pPr>
      <w:r>
        <w:rPr>
          <w:rFonts w:cs="Arial" w:ascii="Arial" w:hAnsi="Arial"/>
          <w:lang w:val="en-GB"/>
        </w:rPr>
        <w:t>Uncheck the "Display intranet sites in Compatibility View" option.</w:t>
      </w:r>
    </w:p>
    <w:p>
      <w:pPr>
        <w:pStyle w:val="2"/>
        <w:numPr>
          <w:ilvl w:val="1"/>
          <w:numId w:val="2"/>
        </w:numPr>
        <w:rPr>
          <w:lang w:val="en-GB"/>
        </w:rPr>
      </w:pPr>
      <w:bookmarkStart w:id="16" w:name="_Toc532829915"/>
      <w:bookmarkStart w:id="17" w:name="_Toc461469913"/>
      <w:bookmarkEnd w:id="16"/>
      <w:bookmarkEnd w:id="17"/>
      <w:r>
        <w:rPr>
          <w:lang w:val="en-GB"/>
        </w:rPr>
        <w:t>Starting the TMS/X application</w:t>
      </w:r>
    </w:p>
    <w:p>
      <w:pPr>
        <w:pStyle w:val="Normal"/>
        <w:ind w:hanging="0"/>
        <w:rPr>
          <w:rFonts w:ascii="Arial" w:hAnsi="Arial" w:cs="Arial"/>
          <w:lang w:val="en-GB"/>
        </w:rPr>
      </w:pPr>
      <w:r>
        <w:rPr>
          <w:rFonts w:cs="Arial" w:ascii="Arial" w:hAnsi="Arial"/>
          <w:lang w:val="en-GB"/>
        </w:rPr>
        <w:t>The workplace is accessible via a standard link in a web-browser address line (the URL-address depends on the system’s configuration and shall be issued by the system administrator):</w:t>
      </w:r>
    </w:p>
    <w:p>
      <w:pPr>
        <w:pStyle w:val="Normal"/>
        <w:ind w:hanging="0"/>
        <w:rPr>
          <w:rFonts w:ascii="Arial" w:hAnsi="Arial" w:cs="Arial"/>
          <w:b/>
          <w:b/>
          <w:lang w:val="en-GB"/>
        </w:rPr>
      </w:pPr>
      <w:r>
        <w:rPr>
          <w:rFonts w:cs="Arial" w:ascii="Arial" w:hAnsi="Arial"/>
          <w:b/>
          <w:lang w:val="en-GB"/>
        </w:rPr>
        <w:t>http://&lt;hostname&gt;:&lt;port&gt;/portal</w:t>
      </w:r>
    </w:p>
    <w:p>
      <w:pPr>
        <w:pStyle w:val="Normal"/>
        <w:rPr>
          <w:rFonts w:ascii="Arial" w:hAnsi="Arial" w:cs="Arial"/>
          <w:lang w:val="en-GB"/>
        </w:rPr>
      </w:pPr>
      <w:r>
        <w:rPr>
          <w:rFonts w:cs="Arial" w:ascii="Arial" w:hAnsi="Arial"/>
          <w:lang w:val="en-GB"/>
        </w:rPr>
        <w:t>where:</w:t>
      </w:r>
    </w:p>
    <w:p>
      <w:pPr>
        <w:pStyle w:val="ListParagraph"/>
        <w:numPr>
          <w:ilvl w:val="0"/>
          <w:numId w:val="5"/>
        </w:numPr>
        <w:spacing w:lineRule="auto" w:line="360" w:before="0" w:after="0"/>
        <w:contextualSpacing/>
        <w:rPr>
          <w:rFonts w:ascii="Arial" w:hAnsi="Arial" w:cs="Arial"/>
          <w:sz w:val="20"/>
          <w:szCs w:val="20"/>
          <w:lang w:val="en-GB"/>
        </w:rPr>
      </w:pPr>
      <w:r>
        <w:rPr>
          <w:rFonts w:cs="Arial" w:ascii="Arial" w:hAnsi="Arial"/>
          <w:sz w:val="20"/>
          <w:szCs w:val="20"/>
          <w:lang w:val="en-GB"/>
        </w:rPr>
        <w:t>&lt;hostname&gt; - a name or IP address of the host, where the web server is installed;</w:t>
      </w:r>
    </w:p>
    <w:p>
      <w:pPr>
        <w:pStyle w:val="ListParagraph"/>
        <w:numPr>
          <w:ilvl w:val="0"/>
          <w:numId w:val="5"/>
        </w:numPr>
        <w:spacing w:lineRule="auto" w:line="360" w:before="0" w:after="0"/>
        <w:contextualSpacing/>
        <w:rPr>
          <w:rFonts w:ascii="Arial" w:hAnsi="Arial" w:cs="Arial"/>
          <w:sz w:val="20"/>
          <w:szCs w:val="20"/>
          <w:lang w:val="en-GB"/>
        </w:rPr>
      </w:pPr>
      <w:r>
        <w:rPr>
          <w:rFonts w:cs="Arial" w:ascii="Arial" w:hAnsi="Arial"/>
          <w:sz w:val="20"/>
          <w:szCs w:val="20"/>
          <w:lang w:val="en-GB"/>
        </w:rPr>
        <w:t>&lt;port&gt; is a port number.</w:t>
      </w:r>
    </w:p>
    <w:p>
      <w:pPr>
        <w:pStyle w:val="Normal"/>
        <w:rPr/>
      </w:pPr>
      <w:r>
        <w:rPr>
          <w:rFonts w:cs="Arial" w:ascii="Arial" w:hAnsi="Arial"/>
          <w:lang w:val="en-GB"/>
        </w:rPr>
        <w:t xml:space="preserve">Example 1: </w:t>
      </w:r>
      <w:hyperlink r:id="rId3">
        <w:r>
          <w:rPr>
            <w:rStyle w:val="Style5"/>
            <w:rFonts w:cs="Arial" w:ascii="Arial" w:hAnsi="Arial"/>
            <w:lang w:val="en-GB"/>
          </w:rPr>
          <w:t>https://prism-client:8080/portal</w:t>
        </w:r>
      </w:hyperlink>
    </w:p>
    <w:p>
      <w:pPr>
        <w:pStyle w:val="Normal"/>
        <w:rPr/>
      </w:pPr>
      <w:r>
        <w:rPr>
          <w:rFonts w:cs="Arial" w:ascii="Arial" w:hAnsi="Arial"/>
          <w:lang w:val="en-GB"/>
        </w:rPr>
        <w:t xml:space="preserve">Example 2: </w:t>
      </w:r>
      <w:hyperlink r:id="rId4">
        <w:r>
          <w:rPr>
            <w:rStyle w:val="Style5"/>
            <w:rFonts w:cs="Arial" w:ascii="Arial" w:hAnsi="Arial"/>
            <w:lang w:val="en-GB"/>
          </w:rPr>
          <w:t>https://10.1.28.164:8080/portal</w:t>
        </w:r>
      </w:hyperlink>
    </w:p>
    <w:p>
      <w:pPr>
        <w:pStyle w:val="Normal"/>
        <w:ind w:hanging="0"/>
        <w:rPr>
          <w:rFonts w:ascii="Arial" w:hAnsi="Arial" w:cs="Arial"/>
          <w:lang w:val="en-GB"/>
        </w:rPr>
      </w:pPr>
      <w:r>
        <w:rPr>
          <w:rFonts w:cs="Arial" w:ascii="Arial" w:hAnsi="Arial"/>
          <w:lang w:val="en-GB"/>
        </w:rPr>
        <w:t xml:space="preserve">In order to launch the TMS/X application, call up the Microsoft Internet Explorer, specify the URL-address of the program and then click the "Enter" key: </w:t>
      </w:r>
    </w:p>
    <w:p>
      <w:pPr>
        <w:pStyle w:val="Normal"/>
        <w:spacing w:lineRule="auto" w:line="240"/>
        <w:ind w:hanging="0"/>
        <w:jc w:val="center"/>
        <w:rPr>
          <w:rFonts w:ascii="Arial" w:hAnsi="Arial" w:cs="Arial"/>
          <w:lang w:val="en-GB"/>
        </w:rPr>
      </w:pPr>
      <w:r>
        <w:rPr/>
        <w:drawing>
          <wp:inline distT="0" distB="0" distL="0" distR="0">
            <wp:extent cx="3952875" cy="405130"/>
            <wp:effectExtent l="0" t="0" r="0" b="0"/>
            <wp:docPr id="1" name="Рисунок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58" descr=""/>
                    <pic:cNvPicPr>
                      <a:picLocks noChangeAspect="1" noChangeArrowheads="1"/>
                    </pic:cNvPicPr>
                  </pic:nvPicPr>
                  <pic:blipFill>
                    <a:blip r:embed="rId5"/>
                    <a:stretch>
                      <a:fillRect/>
                    </a:stretch>
                  </pic:blipFill>
                  <pic:spPr bwMode="auto">
                    <a:xfrm>
                      <a:off x="0" y="0"/>
                      <a:ext cx="3952875" cy="405130"/>
                    </a:xfrm>
                    <a:prstGeom prst="rect">
                      <a:avLst/>
                    </a:prstGeom>
                  </pic:spPr>
                </pic:pic>
              </a:graphicData>
            </a:graphic>
          </wp:inline>
        </w:drawing>
      </w:r>
    </w:p>
    <w:p>
      <w:pPr>
        <w:pStyle w:val="Style8"/>
        <w:spacing w:before="120" w:after="0"/>
        <w:ind w:hanging="0"/>
        <w:rPr>
          <w:rFonts w:ascii="Arial" w:hAnsi="Arial" w:cs="Arial"/>
          <w:lang w:val="en-GB"/>
        </w:rPr>
      </w:pPr>
      <w:r>
        <w:rPr>
          <w:rFonts w:cs="Arial" w:ascii="Arial" w:hAnsi="Arial"/>
          <w:lang w:val="en-GB"/>
        </w:rPr>
        <w:t xml:space="preserve">A login form will be displayed: </w:t>
      </w:r>
    </w:p>
    <w:p>
      <w:pPr>
        <w:pStyle w:val="Normal"/>
        <w:ind w:hanging="0"/>
        <w:jc w:val="center"/>
        <w:rPr>
          <w:rFonts w:ascii="Arial" w:hAnsi="Arial" w:cs="Arial"/>
          <w:lang w:val="en-GB"/>
        </w:rPr>
      </w:pPr>
      <w:r>
        <w:rPr/>
        <w:drawing>
          <wp:inline distT="0" distB="0" distL="0" distR="0">
            <wp:extent cx="6391275" cy="301371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6391275" cy="3013710"/>
                    </a:xfrm>
                    <a:prstGeom prst="rect">
                      <a:avLst/>
                    </a:prstGeom>
                  </pic:spPr>
                </pic:pic>
              </a:graphicData>
            </a:graphic>
          </wp:inline>
        </w:drawing>
      </w:r>
    </w:p>
    <w:p>
      <w:pPr>
        <w:pStyle w:val="Normal"/>
        <w:ind w:hanging="0"/>
        <w:rPr>
          <w:rFonts w:ascii="Arial" w:hAnsi="Arial" w:cs="Arial"/>
          <w:lang w:val="en-GB"/>
        </w:rPr>
      </w:pPr>
      <w:r>
        <w:rPr>
          <w:rFonts w:cs="Arial" w:ascii="Arial" w:hAnsi="Arial"/>
          <w:lang w:val="en-GB"/>
        </w:rPr>
        <w:t xml:space="preserve">Each user shall be assigned a unique login and password for a registration on the TMS/X server (this is provided by the system administrator). Fill in fields of the form by your credentials and press the </w:t>
      </w:r>
      <w:r>
        <w:rPr>
          <w:rFonts w:cs="Arial" w:ascii="Arial" w:hAnsi="Arial"/>
          <w:color w:val="F2F2F2" w:themeColor="background1" w:themeShade="f2"/>
          <w:bdr w:val="single" w:sz="4" w:space="0" w:color="00000A"/>
          <w:shd w:fill="365F91" w:val="clear"/>
          <w:lang w:val="en-GB"/>
        </w:rPr>
        <w:t>Sign in</w:t>
      </w:r>
      <w:r>
        <w:rPr>
          <w:rFonts w:cs="Arial" w:ascii="Arial" w:hAnsi="Arial"/>
          <w:lang w:val="en-GB"/>
        </w:rPr>
        <w:t xml:space="preserve"> button. After the entered data was successfully verified, the user will get access to available options of the system, according to his(her) role, and the starting page will be opened:</w:t>
      </w:r>
    </w:p>
    <w:p>
      <w:pPr>
        <w:pStyle w:val="Normal"/>
        <w:ind w:hanging="0"/>
        <w:jc w:val="center"/>
        <w:rPr>
          <w:rFonts w:ascii="Arial" w:hAnsi="Arial" w:cs="Arial"/>
          <w:lang w:val="en-GB"/>
        </w:rPr>
      </w:pPr>
      <w:r>
        <w:rPr/>
        <w:drawing>
          <wp:inline distT="0" distB="0" distL="0" distR="3810">
            <wp:extent cx="6377940" cy="28194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7"/>
                    <a:stretch>
                      <a:fillRect/>
                    </a:stretch>
                  </pic:blipFill>
                  <pic:spPr bwMode="auto">
                    <a:xfrm>
                      <a:off x="0" y="0"/>
                      <a:ext cx="6377940" cy="2819400"/>
                    </a:xfrm>
                    <a:prstGeom prst="rect">
                      <a:avLst/>
                    </a:prstGeom>
                  </pic:spPr>
                </pic:pic>
              </a:graphicData>
            </a:graphic>
          </wp:inline>
        </w:drawing>
      </w:r>
    </w:p>
    <w:p>
      <w:pPr>
        <w:pStyle w:val="3"/>
        <w:numPr>
          <w:ilvl w:val="2"/>
          <w:numId w:val="2"/>
        </w:numPr>
        <w:rPr>
          <w:lang w:val="en-GB"/>
        </w:rPr>
      </w:pPr>
      <w:bookmarkStart w:id="18" w:name="_Toc532829916"/>
      <w:bookmarkStart w:id="19" w:name="_Ref473734174"/>
      <w:bookmarkEnd w:id="18"/>
      <w:bookmarkEnd w:id="19"/>
      <w:r>
        <w:rPr>
          <w:lang w:val="en-GB"/>
        </w:rPr>
        <w:t>Connect to the TMS/X</w:t>
      </w:r>
    </w:p>
    <w:p>
      <w:pPr>
        <w:pStyle w:val="Style8"/>
        <w:ind w:hanging="0"/>
        <w:rPr>
          <w:rFonts w:ascii="Arial" w:hAnsi="Arial" w:cs="Arial"/>
          <w:color w:val="000000"/>
          <w:lang w:val="en-GB"/>
        </w:rPr>
      </w:pPr>
      <w:r>
        <w:rPr>
          <w:rFonts w:cs="Arial" w:ascii="Arial" w:hAnsi="Arial"/>
          <w:color w:val="000000"/>
          <w:lang w:val="en-GB"/>
        </w:rPr>
        <w:t>In order to close a communication session for the current user, click the username in the header of the TMS/X window and choose the ‘Logout’ command from the drop down menu:</w:t>
      </w:r>
    </w:p>
    <w:p>
      <w:pPr>
        <w:pStyle w:val="Style8"/>
        <w:ind w:hanging="0"/>
        <w:jc w:val="center"/>
        <w:rPr>
          <w:rFonts w:ascii="Arial" w:hAnsi="Arial" w:cs="Arial"/>
          <w:color w:val="000000"/>
          <w:lang w:val="en-GB"/>
        </w:rPr>
      </w:pPr>
      <w:r>
        <w:rPr/>
        <w:drawing>
          <wp:inline distT="0" distB="0" distL="0" distR="0">
            <wp:extent cx="1525905" cy="1381125"/>
            <wp:effectExtent l="0" t="0" r="0" b="0"/>
            <wp:docPr id="4" name="Рисунок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7" descr=""/>
                    <pic:cNvPicPr>
                      <a:picLocks noChangeAspect="1" noChangeArrowheads="1"/>
                    </pic:cNvPicPr>
                  </pic:nvPicPr>
                  <pic:blipFill>
                    <a:blip r:embed="rId8"/>
                    <a:stretch>
                      <a:fillRect/>
                    </a:stretch>
                  </pic:blipFill>
                  <pic:spPr bwMode="auto">
                    <a:xfrm>
                      <a:off x="0" y="0"/>
                      <a:ext cx="1525905" cy="1381125"/>
                    </a:xfrm>
                    <a:prstGeom prst="rect">
                      <a:avLst/>
                    </a:prstGeom>
                  </pic:spPr>
                </pic:pic>
              </a:graphicData>
            </a:graphic>
          </wp:inline>
        </w:drawing>
      </w:r>
    </w:p>
    <w:p>
      <w:pPr>
        <w:pStyle w:val="Style8"/>
        <w:ind w:hanging="0"/>
        <w:rPr>
          <w:rFonts w:ascii="Arial" w:hAnsi="Arial" w:cs="Arial"/>
          <w:color w:val="000000"/>
          <w:lang w:val="en-GB"/>
        </w:rPr>
      </w:pPr>
      <w:r>
        <w:rPr>
          <w:rFonts w:cs="Arial" w:ascii="Arial" w:hAnsi="Arial"/>
          <w:color w:val="000000"/>
          <w:lang w:val="en-GB"/>
        </w:rPr>
        <w:t xml:space="preserve">A login form will pop up again, where you can enter another user’s login and password (e.g., to make authorization actions that were unavailable for the previously connected user). </w:t>
      </w:r>
    </w:p>
    <w:p>
      <w:pPr>
        <w:pStyle w:val="Style8"/>
        <w:ind w:hanging="0"/>
        <w:rPr>
          <w:rFonts w:ascii="Arial" w:hAnsi="Arial" w:cs="Arial"/>
          <w:color w:val="000000"/>
          <w:lang w:val="en-GB"/>
        </w:rPr>
      </w:pPr>
      <w:r>
        <w:rPr>
          <w:rFonts w:cs="Arial" w:ascii="Arial" w:hAnsi="Arial"/>
          <w:color w:val="000000"/>
          <w:lang w:val="en-GB"/>
        </w:rPr>
        <w:t>The TMS/X server may interrupt current user connection due to some situations (e.g., in the case of long period of yours inactivity). In such cases, the TMS/X page will be blanked and the alert will pop up:</w:t>
      </w:r>
    </w:p>
    <w:p>
      <w:pPr>
        <w:pStyle w:val="Style8"/>
        <w:ind w:hanging="0"/>
        <w:jc w:val="center"/>
        <w:rPr>
          <w:rFonts w:ascii="Arial" w:hAnsi="Arial" w:cs="Arial"/>
          <w:color w:val="000000"/>
          <w:lang w:val="en-GB"/>
        </w:rPr>
      </w:pPr>
      <w:r>
        <w:rPr/>
        <w:drawing>
          <wp:inline distT="0" distB="9525" distL="0" distR="0">
            <wp:extent cx="2762885" cy="429260"/>
            <wp:effectExtent l="0" t="0" r="0" b="0"/>
            <wp:docPr id="5" name="Picture 8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54" descr=""/>
                    <pic:cNvPicPr>
                      <a:picLocks noChangeAspect="1" noChangeArrowheads="1"/>
                    </pic:cNvPicPr>
                  </pic:nvPicPr>
                  <pic:blipFill>
                    <a:blip r:embed="rId9"/>
                    <a:stretch>
                      <a:fillRect/>
                    </a:stretch>
                  </pic:blipFill>
                  <pic:spPr bwMode="auto">
                    <a:xfrm>
                      <a:off x="0" y="0"/>
                      <a:ext cx="2762885" cy="429260"/>
                    </a:xfrm>
                    <a:prstGeom prst="rect">
                      <a:avLst/>
                    </a:prstGeom>
                  </pic:spPr>
                </pic:pic>
              </a:graphicData>
            </a:graphic>
          </wp:inline>
        </w:drawing>
      </w:r>
    </w:p>
    <w:p>
      <w:pPr>
        <w:pStyle w:val="Style8"/>
        <w:ind w:hanging="0"/>
        <w:rPr>
          <w:rFonts w:ascii="Arial" w:hAnsi="Arial" w:cs="Arial"/>
          <w:color w:val="000000"/>
          <w:lang w:val="en-GB"/>
        </w:rPr>
      </w:pPr>
      <w:r>
        <w:rPr>
          <w:rFonts w:cs="Arial" w:ascii="Arial" w:hAnsi="Arial"/>
          <w:color w:val="000000"/>
          <w:lang w:val="en-GB"/>
        </w:rPr>
        <w:t>Try to login once more and in the case of a failure, contact to the system administrator or supporting team.</w:t>
      </w:r>
    </w:p>
    <w:p>
      <w:pPr>
        <w:pStyle w:val="2"/>
        <w:numPr>
          <w:ilvl w:val="1"/>
          <w:numId w:val="2"/>
        </w:numPr>
        <w:rPr>
          <w:lang w:val="en-GB"/>
        </w:rPr>
      </w:pPr>
      <w:bookmarkStart w:id="20" w:name="_Toc532829917"/>
      <w:bookmarkStart w:id="21" w:name="_Ref479264998"/>
      <w:bookmarkStart w:id="22" w:name="_Ref473630870"/>
      <w:bookmarkStart w:id="23" w:name="_Toc461469927"/>
      <w:r>
        <w:rPr>
          <w:lang w:val="en-GB"/>
        </w:rPr>
        <w:t>User Role Hierarchy and Allocation</w:t>
      </w:r>
      <w:bookmarkEnd w:id="20"/>
      <w:bookmarkEnd w:id="21"/>
      <w:bookmarkEnd w:id="22"/>
      <w:bookmarkEnd w:id="23"/>
      <w:r>
        <w:rPr>
          <w:lang w:val="en-GB"/>
        </w:rPr>
        <w:t xml:space="preserve"> </w:t>
      </w:r>
    </w:p>
    <w:p>
      <w:pPr>
        <w:pStyle w:val="Style8"/>
        <w:ind w:hanging="0"/>
        <w:rPr>
          <w:rFonts w:ascii="Arial" w:hAnsi="Arial" w:cs="Arial"/>
          <w:lang w:val="en-GB"/>
        </w:rPr>
      </w:pPr>
      <w:r>
        <w:rPr>
          <w:rFonts w:cs="Arial" w:ascii="Arial" w:hAnsi="Arial"/>
          <w:lang w:val="en-GB"/>
        </w:rPr>
        <w:t>The TMS/X Workplace supports the following allocation of the user roles (each role defines set of access rights (permissions) to monitoring data and making operations):</w:t>
      </w:r>
    </w:p>
    <w:p>
      <w:pPr>
        <w:pStyle w:val="ListParagraph"/>
        <w:numPr>
          <w:ilvl w:val="0"/>
          <w:numId w:val="3"/>
        </w:numPr>
        <w:spacing w:lineRule="auto" w:line="360" w:before="0" w:after="0"/>
        <w:ind w:left="993" w:hanging="284"/>
        <w:jc w:val="both"/>
        <w:rPr>
          <w:rFonts w:ascii="Arial" w:hAnsi="Arial" w:cs="Arial"/>
          <w:sz w:val="20"/>
          <w:szCs w:val="20"/>
          <w:lang w:val="en-GB"/>
        </w:rPr>
      </w:pPr>
      <w:r>
        <w:rPr>
          <w:rFonts w:cs="Arial" w:ascii="Arial" w:hAnsi="Arial"/>
          <w:sz w:val="20"/>
          <w:szCs w:val="20"/>
          <w:lang w:val="en-GB"/>
        </w:rPr>
        <w:t>System Administrator – gives the permission to dictionaries, authorization profiles and switchover management;</w:t>
      </w:r>
    </w:p>
    <w:p>
      <w:pPr>
        <w:pStyle w:val="ListParagraph"/>
        <w:numPr>
          <w:ilvl w:val="0"/>
          <w:numId w:val="3"/>
        </w:numPr>
        <w:spacing w:lineRule="auto" w:line="360" w:before="0" w:after="0"/>
        <w:ind w:left="993" w:hanging="284"/>
        <w:jc w:val="both"/>
        <w:rPr>
          <w:rFonts w:ascii="Arial" w:hAnsi="Arial" w:cs="Arial"/>
          <w:sz w:val="20"/>
          <w:szCs w:val="20"/>
          <w:lang w:val="en-GB"/>
        </w:rPr>
      </w:pPr>
      <w:r>
        <w:rPr>
          <w:rFonts w:cs="Arial" w:ascii="Arial" w:hAnsi="Arial"/>
          <w:sz w:val="20"/>
          <w:szCs w:val="20"/>
          <w:lang w:val="en-GB"/>
        </w:rPr>
        <w:t>Security administrator – gives the permission to create user access and authorities’ management tasks;</w:t>
      </w:r>
    </w:p>
    <w:p>
      <w:pPr>
        <w:pStyle w:val="ListParagraph"/>
        <w:numPr>
          <w:ilvl w:val="0"/>
          <w:numId w:val="3"/>
        </w:numPr>
        <w:spacing w:lineRule="auto" w:line="360" w:before="0" w:after="0"/>
        <w:ind w:left="993" w:hanging="284"/>
        <w:jc w:val="both"/>
        <w:rPr>
          <w:rFonts w:ascii="Arial" w:hAnsi="Arial" w:cs="Arial"/>
          <w:sz w:val="20"/>
          <w:szCs w:val="20"/>
          <w:lang w:val="en-GB"/>
        </w:rPr>
      </w:pPr>
      <w:r>
        <w:rPr>
          <w:rFonts w:cs="Arial" w:ascii="Arial" w:hAnsi="Arial"/>
          <w:sz w:val="20"/>
          <w:szCs w:val="20"/>
          <w:lang w:val="en-GB"/>
        </w:rPr>
        <w:t>Security officer – gives the permission to approve user access and authorities’ management tasks;</w:t>
      </w:r>
    </w:p>
    <w:p>
      <w:pPr>
        <w:pStyle w:val="ListParagraph"/>
        <w:numPr>
          <w:ilvl w:val="0"/>
          <w:numId w:val="3"/>
        </w:numPr>
        <w:spacing w:lineRule="auto" w:line="360" w:before="0" w:after="0"/>
        <w:ind w:left="993" w:hanging="284"/>
        <w:jc w:val="both"/>
        <w:rPr>
          <w:rFonts w:ascii="Arial" w:hAnsi="Arial" w:cs="Arial"/>
          <w:sz w:val="20"/>
          <w:szCs w:val="20"/>
          <w:lang w:val="en-GB"/>
        </w:rPr>
      </w:pPr>
      <w:r>
        <w:rPr>
          <w:rFonts w:cs="Arial" w:ascii="Arial" w:hAnsi="Arial"/>
          <w:sz w:val="20"/>
          <w:szCs w:val="20"/>
          <w:lang w:val="en-GB"/>
        </w:rPr>
        <w:t>Operator – gives the permission create, edit and make transactions and transaction requests;</w:t>
      </w:r>
    </w:p>
    <w:p>
      <w:pPr>
        <w:pStyle w:val="ListParagraph"/>
        <w:numPr>
          <w:ilvl w:val="0"/>
          <w:numId w:val="3"/>
        </w:numPr>
        <w:spacing w:lineRule="auto" w:line="360" w:before="0" w:after="0"/>
        <w:ind w:left="993" w:hanging="284"/>
        <w:jc w:val="both"/>
        <w:rPr>
          <w:rFonts w:ascii="Arial" w:hAnsi="Arial" w:cs="Arial"/>
          <w:sz w:val="20"/>
          <w:szCs w:val="20"/>
          <w:lang w:val="en-GB"/>
        </w:rPr>
      </w:pPr>
      <w:r>
        <w:rPr>
          <w:rFonts w:cs="Arial" w:ascii="Arial" w:hAnsi="Arial"/>
          <w:sz w:val="20"/>
          <w:szCs w:val="20"/>
          <w:lang w:val="en-GB"/>
        </w:rPr>
        <w:t>Controller – gives the permission to authorize transaction and transaction requests.</w:t>
      </w:r>
    </w:p>
    <w:p>
      <w:pPr>
        <w:pStyle w:val="Style8"/>
        <w:ind w:hanging="0"/>
        <w:rPr>
          <w:rFonts w:ascii="Arial" w:hAnsi="Arial" w:cs="Arial"/>
          <w:color w:val="000000"/>
          <w:lang w:val="en-GB"/>
        </w:rPr>
      </w:pPr>
      <w:r>
        <w:rPr>
          <w:rFonts w:cs="Arial" w:ascii="Arial" w:hAnsi="Arial"/>
          <w:color w:val="000000"/>
          <w:lang w:val="en-GB"/>
        </w:rPr>
        <w:t xml:space="preserve">The TMS/X administrator may assign one or several roles from the list to any user. </w:t>
      </w:r>
    </w:p>
    <w:p>
      <w:pPr>
        <w:pStyle w:val="Style8"/>
        <w:ind w:hanging="0"/>
        <w:rPr>
          <w:rFonts w:ascii="Arial" w:hAnsi="Arial" w:cs="Arial"/>
          <w:color w:val="000000"/>
          <w:lang w:val="en-GB"/>
        </w:rPr>
      </w:pPr>
      <w:r>
        <w:rPr>
          <w:rFonts w:cs="Arial" w:ascii="Arial" w:hAnsi="Arial"/>
          <w:color w:val="000000"/>
          <w:lang w:val="en-GB"/>
        </w:rPr>
        <w:t xml:space="preserve">Each of the TMS/X users connects to the TMS/X by using his own login and password. After the user is connected, the TMS/X identifies the user’s role(s), which are definitely associated with the user credentials in the system. The contents of the TMS/X pages and menus will correspond to the identified user role. </w:t>
      </w:r>
    </w:p>
    <w:p>
      <w:pPr>
        <w:pStyle w:val="Normal"/>
        <w:spacing w:lineRule="auto" w:line="240"/>
        <w:ind w:hanging="0"/>
        <w:jc w:val="left"/>
        <w:rPr>
          <w:rFonts w:ascii="Arial" w:hAnsi="Arial" w:cs="Arial"/>
          <w:color w:val="000000"/>
          <w:lang w:val="en-GB"/>
        </w:rPr>
      </w:pPr>
      <w:r>
        <w:rPr>
          <w:rFonts w:cs="Arial" w:ascii="Arial" w:hAnsi="Arial"/>
          <w:color w:val="000000"/>
          <w:lang w:val="en-GB"/>
        </w:rPr>
      </w:r>
      <w:r>
        <w:br w:type="page"/>
      </w:r>
    </w:p>
    <w:p>
      <w:pPr>
        <w:pStyle w:val="1"/>
        <w:keepNext/>
        <w:numPr>
          <w:ilvl w:val="0"/>
          <w:numId w:val="0"/>
        </w:numPr>
        <w:pBdr/>
        <w:spacing w:before="0" w:after="360"/>
        <w:ind w:left="144" w:hanging="0"/>
        <w:rPr>
          <w:rFonts w:cs="Arial"/>
          <w:color w:val="000000"/>
          <w:lang w:val="en-GB"/>
        </w:rPr>
      </w:pPr>
      <w:bookmarkStart w:id="24" w:name="_Toc516651476"/>
      <w:bookmarkStart w:id="25" w:name="_Toc454977323"/>
      <w:bookmarkStart w:id="26" w:name="_Toc169167556"/>
      <w:bookmarkStart w:id="27" w:name="_Toc516651476"/>
      <w:bookmarkStart w:id="28" w:name="_Toc454977323"/>
      <w:bookmarkStart w:id="29" w:name="_Toc169167556"/>
      <w:bookmarkEnd w:id="27"/>
      <w:bookmarkEnd w:id="28"/>
      <w:bookmarkEnd w:id="29"/>
      <w:r>
        <w:rPr/>
      </w:r>
    </w:p>
    <w:sectPr>
      <w:headerReference w:type="default" r:id="rId10"/>
      <w:headerReference w:type="first" r:id="rId11"/>
      <w:footerReference w:type="default" r:id="rId12"/>
      <w:type w:val="nextPage"/>
      <w:pgSz w:w="11906" w:h="16838"/>
      <w:pgMar w:left="1134" w:right="708" w:header="426" w:top="1276" w:footer="250" w:bottom="709" w:gutter="0"/>
      <w:pgNumType w:fmt="decimal"/>
      <w:formProt w:val="false"/>
      <w:titlePg/>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 w:name="Tahoma">
    <w:charset w:val="01"/>
    <w:family w:val="roman"/>
    <w:pitch w:val="variable"/>
  </w:font>
  <w:font w:name="Courier New">
    <w:charset w:val="01"/>
    <w:family w:val="roman"/>
    <w:pitch w:val="variable"/>
  </w:font>
  <w:font w:name="Calibri">
    <w:charset w:val="01"/>
    <w:family w:val="roman"/>
    <w:pitch w:val="variable"/>
  </w:font>
  <w:font w:name="Arial Narrow">
    <w:charset w:val="01"/>
    <w:family w:val="roman"/>
    <w:pitch w:val="variable"/>
  </w:font>
  <w:font w:name="Liberation Sans">
    <w:altName w:val="Arial"/>
    <w:charset w:val="01"/>
    <w:family w:val="swiss"/>
    <w:pitch w:val="variable"/>
  </w:font>
  <w:font w:name="Bookman">
    <w:charset w:val="01"/>
    <w:family w:val="roman"/>
    <w:pitch w:val="variable"/>
  </w:font>
  <w:font w:name="Futura Bk">
    <w:charset w:val="01"/>
    <w:family w:val="roman"/>
    <w:pitch w:val="variable"/>
  </w:font>
  <w:font w:name="Futura Bk">
    <w:charset w:val="01"/>
    <w:family w:val="swiss"/>
    <w:pitch w:val="variable"/>
  </w:font>
  <w:font w:name="Times New Roman">
    <w:charset w:val="01"/>
    <w:family w:val="swiss"/>
    <w:pitch w:val="variable"/>
  </w:font>
  <w:font w:name="HPlogost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pBdr>
        <w:top w:val="single" w:sz="4" w:space="1" w:color="00000A"/>
      </w:pBdr>
      <w:tabs>
        <w:tab w:val="center" w:pos="4153" w:leader="none"/>
        <w:tab w:val="right" w:pos="9923" w:leader="none"/>
      </w:tabs>
      <w:ind w:hanging="0"/>
      <w:jc w:val="right"/>
      <w:rPr/>
    </w:pPr>
    <w:r>
      <w:rPr>
        <w:rFonts w:ascii="Calibri" w:hAnsi="Calibri" w:asciiTheme="minorHAnsi" w:hAnsiTheme="minorHAnsi"/>
        <w:smallCaps/>
        <w:sz w:val="22"/>
        <w:szCs w:val="22"/>
        <w:lang w:val="en-US"/>
      </w:rPr>
      <w:t>User Guide (version 00</w:t>
    </w:r>
    <w:del w:id="0" w:author="Mariya Shatskaya" w:date="2018-12-17T13:10:00Z">
      <w:r>
        <w:rPr>
          <w:rFonts w:ascii="Calibri" w:hAnsi="Calibri" w:asciiTheme="minorHAnsi" w:hAnsiTheme="minorHAnsi"/>
          <w:smallCaps/>
          <w:sz w:val="22"/>
          <w:szCs w:val="22"/>
          <w:lang w:val="en-US"/>
        </w:rPr>
        <w:delText>1</w:delText>
      </w:r>
    </w:del>
    <w:ins w:id="1" w:author="Mariya Shatskaya" w:date="2018-12-17T13:10:00Z">
      <w:r>
        <w:rPr>
          <w:rFonts w:ascii="Calibri" w:hAnsi="Calibri" w:asciiTheme="minorHAnsi" w:hAnsiTheme="minorHAnsi"/>
          <w:smallCaps/>
          <w:sz w:val="22"/>
          <w:szCs w:val="22"/>
          <w:lang w:val="en-US"/>
        </w:rPr>
        <w:t>2</w:t>
      </w:r>
    </w:ins>
    <w:r>
      <w:rPr>
        <w:rFonts w:ascii="Calibri" w:hAnsi="Calibri" w:asciiTheme="minorHAnsi" w:hAnsiTheme="minorHAnsi"/>
        <w:smallCaps/>
        <w:sz w:val="22"/>
        <w:szCs w:val="22"/>
        <w:lang w:val="en-US"/>
      </w:rPr>
      <w:t>)</w:t>
      <w:tab/>
      <w:tab/>
      <w:t xml:space="preserve"> Page </w:t>
    </w:r>
    <w:r>
      <w:rPr>
        <w:rStyle w:val="Pagenumber"/>
        <w:rFonts w:ascii="Calibri" w:hAnsi="Calibri" w:asciiTheme="minorHAnsi" w:hAnsiTheme="minorHAnsi"/>
        <w:smallCaps/>
        <w:sz w:val="22"/>
        <w:szCs w:val="22"/>
        <w:lang w:val="en-US"/>
      </w:rPr>
      <w:fldChar w:fldCharType="begin"/>
    </w:r>
    <w:r>
      <w:instrText> PAGE </w:instrText>
    </w:r>
    <w:r>
      <w:fldChar w:fldCharType="separate"/>
    </w:r>
    <w:r>
      <w:t>4</w:t>
    </w:r>
    <w:r>
      <w:fldChar w:fldCharType="end"/>
    </w:r>
    <w:r>
      <w:rPr>
        <w:rStyle w:val="Pagenumber"/>
        <w:rFonts w:ascii="Calibri" w:hAnsi="Calibri" w:asciiTheme="minorHAnsi" w:hAnsiTheme="minorHAnsi"/>
        <w:smallCaps/>
        <w:sz w:val="22"/>
        <w:szCs w:val="22"/>
        <w:lang w:val="en-US"/>
      </w:rPr>
      <w:t xml:space="preserve"> of </w:t>
    </w:r>
    <w:r>
      <w:rPr>
        <w:rStyle w:val="Pagenumber"/>
        <w:rFonts w:ascii="Calibri" w:hAnsi="Calibri" w:asciiTheme="minorHAnsi" w:hAnsiTheme="minorHAnsi"/>
        <w:smallCaps/>
        <w:sz w:val="22"/>
        <w:szCs w:val="22"/>
        <w:lang w:val="en-US"/>
      </w:rPr>
      <w:fldChar w:fldCharType="begin"/>
    </w:r>
    <w:r>
      <w:instrText> NUMPAGES </w:instrText>
    </w:r>
    <w:r>
      <w:fldChar w:fldCharType="separate"/>
    </w:r>
    <w:r>
      <w:t>6</w:t>
    </w:r>
    <w:r>
      <w:fldChar w:fldCharType="end"/>
    </w:r>
    <w:r>
      <w:rPr>
        <w:rStyle w:val="Pagenumber"/>
        <w:rFonts w:ascii="Calibri" w:hAnsi="Calibri" w:asciiTheme="minorHAnsi" w:hAnsiTheme="minorHAnsi"/>
        <w:smallCaps/>
        <w:sz w:val="22"/>
        <w:szCs w:val="22"/>
        <w:lang w:val="en-US"/>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490" w:type="dxa"/>
      <w:jc w:val="left"/>
      <w:tblInd w:w="71" w:type="dxa"/>
      <w:tblBorders/>
      <w:tblCellMar>
        <w:top w:w="0" w:type="dxa"/>
        <w:left w:w="71" w:type="dxa"/>
        <w:bottom w:w="0" w:type="dxa"/>
        <w:right w:w="71" w:type="dxa"/>
      </w:tblCellMar>
      <w:tblLook w:val="0000" w:noVBand="0" w:noHBand="0" w:firstRow="0" w:lastRow="0" w:firstColumn="0" w:lastColumn="0"/>
    </w:tblPr>
    <w:tblGrid>
      <w:gridCol w:w="1700"/>
      <w:gridCol w:w="6946"/>
      <w:gridCol w:w="1844"/>
    </w:tblGrid>
    <w:tr>
      <w:trPr>
        <w:trHeight w:val="716" w:hRule="atLeast"/>
        <w:cantSplit w:val="true"/>
      </w:trPr>
      <w:tc>
        <w:tcPr>
          <w:tcW w:w="1700" w:type="dxa"/>
          <w:tcBorders/>
          <w:shd w:fill="auto" w:val="clear"/>
        </w:tcPr>
        <w:p>
          <w:pPr>
            <w:pStyle w:val="Normal"/>
            <w:ind w:right="-74" w:hanging="0"/>
            <w:rPr>
              <w:b/>
              <w:b/>
              <w:color w:val="0000FF"/>
              <w:lang w:val="en-US"/>
            </w:rPr>
          </w:pPr>
          <w:r>
            <w:rPr/>
            <w:drawing>
              <wp:inline distT="0" distB="0" distL="0" distR="0">
                <wp:extent cx="731520" cy="731520"/>
                <wp:effectExtent l="0" t="0" r="0" b="0"/>
                <wp:docPr id="6"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descr=""/>
                        <pic:cNvPicPr>
                          <a:picLocks noChangeAspect="1" noChangeArrowheads="1"/>
                        </pic:cNvPicPr>
                      </pic:nvPicPr>
                      <pic:blipFill>
                        <a:blip r:embed="rId1"/>
                        <a:stretch>
                          <a:fillRect/>
                        </a:stretch>
                      </pic:blipFill>
                      <pic:spPr bwMode="auto">
                        <a:xfrm>
                          <a:off x="0" y="0"/>
                          <a:ext cx="731520" cy="731520"/>
                        </a:xfrm>
                        <a:prstGeom prst="rect">
                          <a:avLst/>
                        </a:prstGeom>
                      </pic:spPr>
                    </pic:pic>
                  </a:graphicData>
                </a:graphic>
              </wp:inline>
            </w:drawing>
          </w:r>
        </w:p>
      </w:tc>
      <w:tc>
        <w:tcPr>
          <w:tcW w:w="6946" w:type="dxa"/>
          <w:tcBorders/>
          <w:shd w:fill="auto" w:val="clear"/>
          <w:vAlign w:val="center"/>
        </w:tcPr>
        <w:p>
          <w:pPr>
            <w:pStyle w:val="Normal"/>
            <w:tabs>
              <w:tab w:val="center" w:pos="2269" w:leader="none"/>
            </w:tabs>
            <w:spacing w:before="100" w:after="60"/>
            <w:ind w:hanging="0"/>
            <w:jc w:val="center"/>
            <w:rPr>
              <w:rFonts w:ascii="Calibri" w:hAnsi="Calibri" w:asciiTheme="minorHAnsi" w:hAnsiTheme="minorHAnsi"/>
              <w:sz w:val="28"/>
              <w:lang w:val="en-US"/>
            </w:rPr>
          </w:pPr>
          <w:r>
            <w:rPr>
              <w:rFonts w:cs="Arial" w:ascii="Arial" w:hAnsi="Arial"/>
              <w:b/>
              <w:sz w:val="24"/>
              <w:lang w:val="en-US"/>
            </w:rPr>
            <w:t>Transaction Management System for RTGS and ACH</w:t>
          </w:r>
        </w:p>
      </w:tc>
      <w:tc>
        <w:tcPr>
          <w:tcW w:w="1844" w:type="dxa"/>
          <w:tcBorders/>
          <w:shd w:fill="auto" w:val="clear"/>
          <w:vAlign w:val="center"/>
        </w:tcPr>
        <w:p>
          <w:pPr>
            <w:pStyle w:val="Normal"/>
            <w:ind w:right="-74" w:hanging="0"/>
            <w:rPr>
              <w:rFonts w:ascii="HPlogostd" w:hAnsi="HPlogostd"/>
              <w:sz w:val="32"/>
              <w:lang w:val="en-US"/>
            </w:rPr>
          </w:pPr>
          <w:r>
            <w:rPr/>
            <w:drawing>
              <wp:inline distT="0" distB="0" distL="0" distR="5080">
                <wp:extent cx="775970" cy="382905"/>
                <wp:effectExtent l="0" t="0" r="0" b="0"/>
                <wp:docPr id="7" name="Изображение2" descr="LOGO CMA Small Systems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 descr="LOGO CMA Small Systems AB"/>
                        <pic:cNvPicPr>
                          <a:picLocks noChangeAspect="1" noChangeArrowheads="1"/>
                        </pic:cNvPicPr>
                      </pic:nvPicPr>
                      <pic:blipFill>
                        <a:blip r:embed="rId2"/>
                        <a:stretch>
                          <a:fillRect/>
                        </a:stretch>
                      </pic:blipFill>
                      <pic:spPr bwMode="auto">
                        <a:xfrm>
                          <a:off x="0" y="0"/>
                          <a:ext cx="775970" cy="382905"/>
                        </a:xfrm>
                        <a:prstGeom prst="rect">
                          <a:avLst/>
                        </a:prstGeom>
                      </pic:spPr>
                    </pic:pic>
                  </a:graphicData>
                </a:graphic>
              </wp:inline>
            </w:drawing>
          </w:r>
        </w:p>
      </w:tc>
    </w:tr>
  </w:tbl>
  <w:p>
    <w:pPr>
      <w:pStyle w:val="Style18"/>
      <w:pBdr>
        <w:top w:val="single" w:sz="4" w:space="1" w:color="00000A"/>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207" w:type="dxa"/>
      <w:jc w:val="left"/>
      <w:tblInd w:w="71" w:type="dxa"/>
      <w:tblBorders/>
      <w:tblCellMar>
        <w:top w:w="0" w:type="dxa"/>
        <w:left w:w="71" w:type="dxa"/>
        <w:bottom w:w="0" w:type="dxa"/>
        <w:right w:w="71" w:type="dxa"/>
      </w:tblCellMar>
      <w:tblLook w:val="0000" w:noVBand="0" w:noHBand="0" w:firstRow="0" w:lastRow="0" w:firstColumn="0" w:lastColumn="0"/>
    </w:tblPr>
    <w:tblGrid>
      <w:gridCol w:w="2552"/>
      <w:gridCol w:w="5811"/>
      <w:gridCol w:w="1844"/>
    </w:tblGrid>
    <w:tr>
      <w:trPr>
        <w:trHeight w:val="716" w:hRule="atLeast"/>
        <w:cantSplit w:val="true"/>
      </w:trPr>
      <w:tc>
        <w:tcPr>
          <w:tcW w:w="2552" w:type="dxa"/>
          <w:tcBorders/>
          <w:shd w:fill="auto" w:val="clear"/>
        </w:tcPr>
        <w:p>
          <w:pPr>
            <w:pStyle w:val="Normal"/>
            <w:ind w:right="-74" w:hanging="0"/>
            <w:rPr>
              <w:b/>
              <w:b/>
              <w:color w:val="0000FF"/>
              <w:lang w:val="en-US"/>
            </w:rPr>
          </w:pPr>
          <w:r>
            <w:rPr>
              <w:b/>
              <w:color w:val="0000FF"/>
              <w:lang w:val="en-US"/>
            </w:rPr>
          </w:r>
        </w:p>
      </w:tc>
      <w:tc>
        <w:tcPr>
          <w:tcW w:w="5811" w:type="dxa"/>
          <w:tcBorders/>
          <w:shd w:fill="auto" w:val="clear"/>
        </w:tcPr>
        <w:p>
          <w:pPr>
            <w:pStyle w:val="Normal"/>
            <w:tabs>
              <w:tab w:val="center" w:pos="2269" w:leader="none"/>
            </w:tabs>
            <w:spacing w:before="100" w:after="60"/>
            <w:ind w:hanging="0"/>
            <w:jc w:val="center"/>
            <w:rPr>
              <w:rFonts w:ascii="Calibri" w:hAnsi="Calibri" w:asciiTheme="minorHAnsi" w:hAnsiTheme="minorHAnsi"/>
              <w:sz w:val="28"/>
              <w:lang w:val="en-US"/>
            </w:rPr>
          </w:pPr>
          <w:r>
            <w:rPr>
              <w:rFonts w:asciiTheme="minorHAnsi" w:hAnsiTheme="minorHAnsi" w:ascii="Calibri" w:hAnsi="Calibri"/>
              <w:sz w:val="28"/>
              <w:lang w:val="en-US"/>
            </w:rPr>
          </w:r>
        </w:p>
      </w:tc>
      <w:tc>
        <w:tcPr>
          <w:tcW w:w="1844" w:type="dxa"/>
          <w:tcBorders/>
          <w:shd w:fill="auto" w:val="clear"/>
          <w:vAlign w:val="center"/>
        </w:tcPr>
        <w:p>
          <w:pPr>
            <w:pStyle w:val="Normal"/>
            <w:ind w:right="-74" w:hanging="0"/>
            <w:rPr>
              <w:rFonts w:ascii="HPlogostd" w:hAnsi="HPlogostd"/>
              <w:sz w:val="32"/>
              <w:lang w:val="en-US"/>
            </w:rPr>
          </w:pPr>
          <w:r>
            <w:rPr>
              <w:rFonts w:ascii="HPlogostd" w:hAnsi="HPlogostd"/>
              <w:sz w:val="32"/>
              <w:lang w:val="en-US"/>
            </w:rPr>
          </w:r>
        </w:p>
      </w:tc>
    </w:tr>
  </w:tbl>
  <w:p>
    <w:pPr>
      <w:pStyle w:val="Style18"/>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tabs>
          <w:tab w:val="num" w:pos="420"/>
        </w:tabs>
        <w:ind w:left="420" w:hanging="420"/>
      </w:pPr>
    </w:lvl>
    <w:lvl w:ilvl="1">
      <w:start w:val="1"/>
      <w:pStyle w:val="2"/>
      <w:numFmt w:val="decimal"/>
      <w:lvlText w:val="%1.%2"/>
      <w:lvlJc w:val="left"/>
      <w:pPr>
        <w:tabs>
          <w:tab w:val="num" w:pos="576"/>
        </w:tabs>
        <w:ind w:left="288" w:hanging="288"/>
      </w:pPr>
    </w:lvl>
    <w:lvl w:ilvl="2">
      <w:start w:val="1"/>
      <w:pStyle w:val="3"/>
      <w:numFmt w:val="decimal"/>
      <w:lvlText w:val="%1.%2.%3"/>
      <w:lvlJc w:val="left"/>
      <w:pPr>
        <w:tabs>
          <w:tab w:val="num" w:pos="720"/>
        </w:tabs>
        <w:ind w:left="432" w:hanging="432"/>
      </w:pPr>
      <w:rPr>
        <w:smallCaps w:val="false"/>
        <w:caps w:val="false"/>
        <w:dstrike w:val="false"/>
        <w:strike w:val="false"/>
        <w:vertAlign w:val="baseline"/>
        <w:position w:val="0"/>
        <w:sz w:val="20"/>
        <w:spacing w:val="0"/>
        <w:i w:val="false"/>
        <w:u w:val="none"/>
        <w:b/>
        <w:effect w:val="none"/>
        <w:iCs w:val="false"/>
        <w:bCs w:val="false"/>
        <w:em w:val="none"/>
        <w:vanish w:val="false"/>
        <w:rFonts w:cs="Times New Roman"/>
        <w:color w:val="000000"/>
      </w:rPr>
    </w:lvl>
    <w:lvl w:ilvl="3">
      <w:start w:val="1"/>
      <w:pStyle w:val="4"/>
      <w:numFmt w:val="decimal"/>
      <w:lvlText w:val="%1.%2.%3.%4"/>
      <w:lvlJc w:val="left"/>
      <w:pPr>
        <w:tabs>
          <w:tab w:val="num" w:pos="954"/>
        </w:tabs>
        <w:ind w:left="666" w:hanging="576"/>
      </w:pPr>
      <w:rPr>
        <w:smallCaps w:val="false"/>
        <w:caps w:val="false"/>
        <w:dstrike w:val="false"/>
        <w:strike w:val="false"/>
        <w:vertAlign w:val="baseline"/>
        <w:position w:val="0"/>
        <w:sz w:val="20"/>
        <w:spacing w:val="0"/>
        <w:i w:val="false"/>
        <w:u w:val="none"/>
        <w:b/>
        <w:effect w:val="none"/>
        <w:iCs w:val="false"/>
        <w:bCs w:val="false"/>
        <w:em w:val="none"/>
        <w:vanish w:val="false"/>
        <w:rFonts w:cs="Arial"/>
        <w:color w:val="00000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pStyle w:val="7"/>
      <w:numFmt w:val="decimal"/>
      <w:lvlText w:val="%1.%2.%3.%4.%7."/>
      <w:lvlJc w:val="left"/>
      <w:pPr>
        <w:ind w:left="4956" w:hanging="708"/>
      </w:pPr>
    </w:lvl>
    <w:lvl w:ilvl="7">
      <w:start w:val="1"/>
      <w:pStyle w:val="8"/>
      <w:numFmt w:val="decimal"/>
      <w:lvlText w:val="%1.%2.%3.%4.%7.%8."/>
      <w:lvlJc w:val="left"/>
      <w:pPr>
        <w:ind w:left="5664" w:hanging="708"/>
      </w:pPr>
    </w:lvl>
    <w:lvl w:ilvl="8">
      <w:start w:val="1"/>
      <w:pStyle w:val="9"/>
      <w:numFmt w:val="decimal"/>
      <w:lvlText w:val="%1.%2.%3.%4.%7.%8.%9."/>
      <w:lvlJc w:val="left"/>
      <w:pPr>
        <w:ind w:left="6372" w:hanging="708"/>
      </w:pPr>
    </w:lvl>
  </w:abstractNum>
  <w:abstractNum w:abstractNumId="2">
    <w:lvl w:ilvl="0">
      <w:start w:val="1"/>
      <w:numFmt w:val="decimal"/>
      <w:lvlText w:val="%1"/>
      <w:lvlJc w:val="left"/>
      <w:pPr>
        <w:tabs>
          <w:tab w:val="num" w:pos="432"/>
        </w:tabs>
        <w:ind w:left="144" w:hanging="144"/>
      </w:pPr>
    </w:lvl>
    <w:lvl w:ilvl="1">
      <w:start w:val="1"/>
      <w:numFmt w:val="decimal"/>
      <w:lvlText w:val="%1.%2"/>
      <w:lvlJc w:val="left"/>
      <w:pPr>
        <w:tabs>
          <w:tab w:val="num" w:pos="576"/>
        </w:tabs>
        <w:ind w:left="288" w:hanging="288"/>
      </w:pPr>
    </w:lvl>
    <w:lvl w:ilvl="2">
      <w:start w:val="1"/>
      <w:numFmt w:val="decimal"/>
      <w:lvlText w:val="%1.%2.%3"/>
      <w:lvlJc w:val="left"/>
      <w:pPr>
        <w:tabs>
          <w:tab w:val="num" w:pos="720"/>
        </w:tabs>
        <w:ind w:left="432" w:hanging="432"/>
      </w:pPr>
      <w:rPr>
        <w:smallCaps w:val="false"/>
        <w:caps w:val="false"/>
        <w:dstrike w:val="false"/>
        <w:strike w:val="false"/>
        <w:vertAlign w:val="baseline"/>
        <w:position w:val="0"/>
        <w:sz w:val="20"/>
        <w:spacing w:val="0"/>
        <w:i w:val="false"/>
        <w:u w:val="none"/>
        <w:b/>
        <w:effect w:val="none"/>
        <w:iCs w:val="false"/>
        <w:bCs w:val="false"/>
        <w:em w:val="none"/>
        <w:vanish w:val="false"/>
        <w:rFonts w:cs="Times New Roman"/>
        <w:color w:val="000000"/>
      </w:rPr>
    </w:lvl>
    <w:lvl w:ilvl="3">
      <w:start w:val="1"/>
      <w:numFmt w:val="decimal"/>
      <w:lvlText w:val="%1.%2.%3.%4"/>
      <w:lvlJc w:val="left"/>
      <w:pPr>
        <w:tabs>
          <w:tab w:val="num" w:pos="954"/>
        </w:tabs>
        <w:ind w:left="666" w:hanging="576"/>
      </w:pPr>
      <w:rPr>
        <w:smallCaps w:val="false"/>
        <w:caps w:val="false"/>
        <w:dstrike w:val="false"/>
        <w:strike w:val="false"/>
        <w:vertAlign w:val="baseline"/>
        <w:position w:val="0"/>
        <w:sz w:val="20"/>
        <w:spacing w:val="0"/>
        <w:i w:val="false"/>
        <w:u w:val="none"/>
        <w:b/>
        <w:effect w:val="none"/>
        <w:iCs w:val="false"/>
        <w:bCs w:val="false"/>
        <w:em w:val="none"/>
        <w:vanish w:val="false"/>
        <w:rFonts w:cs="Arial"/>
        <w:color w:val="00000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uiPriority="0" w:semiHidden="1" w:unhideWhenUsed="1"/>
    <w:lsdException w:name="caption" w:uiPriority="35" w:qFormat="1"/>
    <w:lsdException w:name="table of figures" w:uiPriority="0"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uiPriority="0"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uiPriority="0" w:semiHidden="1" w:unhideWhenUsed="1"/>
    <w:lsdException w:name="List Bullet 4" w:semiHidden="1" w:unhideWhenUsed="1"/>
    <w:lsdException w:name="List Bullet 5" w:semiHidden="1" w:unhideWhenUsed="1"/>
    <w:lsdException w:name="List Number 2" w:uiPriority="0"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00b26"/>
    <w:pPr>
      <w:widowControl/>
      <w:bidi w:val="0"/>
      <w:spacing w:lineRule="auto" w:line="360"/>
      <w:ind w:firstLine="720"/>
      <w:jc w:val="both"/>
    </w:pPr>
    <w:rPr>
      <w:rFonts w:ascii="Times New Roman" w:hAnsi="Times New Roman" w:eastAsia="Times New Roman" w:cs="Times New Roman"/>
      <w:color w:val="auto"/>
      <w:sz w:val="20"/>
      <w:szCs w:val="20"/>
      <w:lang w:val="ru-RU" w:eastAsia="en-US" w:bidi="ar-SA"/>
    </w:rPr>
  </w:style>
  <w:style w:type="paragraph" w:styleId="1">
    <w:name w:val="Heading 1"/>
    <w:basedOn w:val="Normal"/>
    <w:next w:val="Normal"/>
    <w:link w:val="Heading1Char"/>
    <w:qFormat/>
    <w:pPr>
      <w:keepNext/>
      <w:numPr>
        <w:ilvl w:val="0"/>
        <w:numId w:val="1"/>
      </w:numPr>
      <w:pBdr>
        <w:top w:val="single" w:sz="4" w:space="1" w:color="00000A"/>
        <w:bottom w:val="single" w:sz="4" w:space="1" w:color="00000A"/>
      </w:pBdr>
      <w:spacing w:lineRule="auto" w:line="240" w:before="840" w:after="360"/>
      <w:jc w:val="left"/>
      <w:outlineLvl w:val="0"/>
      <w:outlineLvl w:val="0"/>
    </w:pPr>
    <w:rPr>
      <w:rFonts w:ascii="Arial" w:hAnsi="Arial"/>
      <w:b/>
      <w:sz w:val="40"/>
      <w:lang w:eastAsia="x-none"/>
      <w14:shadow w14:blurRad="50800" w14:dist="38100" w14:dir="2700000" w14:sx="100000" w14:sy="100000" w14:kx="0" w14:ky="0" w14:algn="tl">
        <w14:srgbClr w14:val="000000">
          <w14:alpha w14:val="60000"/>
        </w14:srgbClr>
      </w14:shadow>
    </w:rPr>
  </w:style>
  <w:style w:type="paragraph" w:styleId="2">
    <w:name w:val="Heading 2"/>
    <w:basedOn w:val="Normal"/>
    <w:next w:val="Normal"/>
    <w:link w:val="Heading2Char"/>
    <w:qFormat/>
    <w:rsid w:val="00144c0d"/>
    <w:pPr>
      <w:keepNext/>
      <w:numPr>
        <w:ilvl w:val="1"/>
        <w:numId w:val="1"/>
      </w:numPr>
      <w:spacing w:lineRule="auto" w:line="240" w:before="360" w:after="60"/>
      <w:outlineLvl w:val="1"/>
      <w:outlineLvl w:val="1"/>
    </w:pPr>
    <w:rPr>
      <w:rFonts w:ascii="Arial" w:hAnsi="Arial" w:cs="Arial"/>
      <w:b/>
      <w:color w:val="000000"/>
      <w:sz w:val="36"/>
      <w:lang w:val="en-US" w:eastAsia="x-none"/>
    </w:rPr>
  </w:style>
  <w:style w:type="paragraph" w:styleId="3">
    <w:name w:val="Heading 3"/>
    <w:basedOn w:val="Style7"/>
    <w:next w:val="Style8"/>
    <w:link w:val="Heading3Char"/>
    <w:qFormat/>
    <w:rsid w:val="00617ca9"/>
    <w:pPr>
      <w:keepNext/>
      <w:keepLines/>
      <w:widowControl/>
      <w:numPr>
        <w:ilvl w:val="2"/>
        <w:numId w:val="1"/>
      </w:numPr>
      <w:bidi w:val="0"/>
      <w:spacing w:lineRule="auto" w:line="360" w:before="240" w:after="120"/>
      <w:jc w:val="left"/>
      <w:outlineLvl w:val="2"/>
      <w:outlineLvl w:val="2"/>
    </w:pPr>
    <w:rPr>
      <w:rFonts w:ascii="Arial" w:hAnsi="Arial" w:cs="Arial"/>
      <w:b/>
      <w:color w:val="000000"/>
      <w:sz w:val="26"/>
    </w:rPr>
  </w:style>
  <w:style w:type="paragraph" w:styleId="4">
    <w:name w:val="Heading 4"/>
    <w:basedOn w:val="Normal"/>
    <w:next w:val="Normal"/>
    <w:link w:val="Heading4Char"/>
    <w:qFormat/>
    <w:rsid w:val="009d6f1d"/>
    <w:pPr>
      <w:keepNext/>
      <w:keepLines/>
      <w:numPr>
        <w:ilvl w:val="3"/>
        <w:numId w:val="1"/>
      </w:numPr>
      <w:snapToGrid w:val="false"/>
      <w:spacing w:lineRule="auto" w:line="240" w:before="240" w:after="0"/>
      <w:jc w:val="left"/>
      <w:outlineLvl w:val="3"/>
      <w:outlineLvl w:val="3"/>
    </w:pPr>
    <w:rPr>
      <w:rFonts w:ascii="Arial" w:hAnsi="Arial" w:cs="Arial"/>
      <w:b/>
      <w:color w:val="000000"/>
      <w:sz w:val="22"/>
      <w:lang w:val="en-US"/>
    </w:rPr>
  </w:style>
  <w:style w:type="paragraph" w:styleId="5">
    <w:name w:val="Heading 5"/>
    <w:basedOn w:val="Normal"/>
    <w:next w:val="Normal"/>
    <w:qFormat/>
    <w:pPr>
      <w:spacing w:before="240" w:after="0"/>
      <w:outlineLvl w:val="4"/>
    </w:pPr>
    <w:rPr>
      <w:u w:val="single"/>
    </w:rPr>
  </w:style>
  <w:style w:type="paragraph" w:styleId="6">
    <w:name w:val="Heading 6"/>
    <w:basedOn w:val="Normal"/>
    <w:next w:val="Normal"/>
    <w:link w:val="Heading6Char"/>
    <w:qFormat/>
    <w:rsid w:val="00044fd5"/>
    <w:pPr>
      <w:spacing w:before="240" w:after="60"/>
      <w:ind w:hanging="0"/>
      <w:outlineLvl w:val="5"/>
    </w:pPr>
    <w:rPr>
      <w:rFonts w:ascii="Arial" w:hAnsi="Arial"/>
      <w:b/>
    </w:rPr>
  </w:style>
  <w:style w:type="paragraph" w:styleId="7">
    <w:name w:val="Heading 7"/>
    <w:basedOn w:val="Normal"/>
    <w:next w:val="Normal"/>
    <w:qFormat/>
    <w:pPr>
      <w:numPr>
        <w:ilvl w:val="6"/>
        <w:numId w:val="1"/>
      </w:numPr>
      <w:spacing w:before="240" w:after="60"/>
      <w:outlineLvl w:val="6"/>
      <w:outlineLvl w:val="6"/>
    </w:pPr>
    <w:rPr>
      <w:rFonts w:ascii="Arial" w:hAnsi="Arial"/>
    </w:rPr>
  </w:style>
  <w:style w:type="paragraph" w:styleId="8">
    <w:name w:val="Heading 8"/>
    <w:basedOn w:val="Normal"/>
    <w:next w:val="Normal"/>
    <w:qFormat/>
    <w:pPr>
      <w:numPr>
        <w:ilvl w:val="7"/>
        <w:numId w:val="1"/>
      </w:numPr>
      <w:spacing w:before="240" w:after="60"/>
      <w:outlineLvl w:val="7"/>
      <w:outlineLvl w:val="7"/>
    </w:pPr>
    <w:rPr>
      <w:rFonts w:ascii="Arial" w:hAnsi="Arial"/>
      <w:i/>
    </w:rPr>
  </w:style>
  <w:style w:type="paragraph" w:styleId="9">
    <w:name w:val="Heading 9"/>
    <w:basedOn w:val="Normal"/>
    <w:next w:val="Normal"/>
    <w:qFormat/>
    <w:pPr>
      <w:numPr>
        <w:ilvl w:val="8"/>
        <w:numId w:val="1"/>
      </w:numPr>
      <w:spacing w:before="240" w:after="60"/>
      <w:outlineLvl w:val="8"/>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Annotationreference">
    <w:name w:val="annotation reference"/>
    <w:semiHidden/>
    <w:qFormat/>
    <w:rPr>
      <w:sz w:val="16"/>
    </w:rPr>
  </w:style>
  <w:style w:type="character" w:styleId="Footnotereference">
    <w:name w:val="footnote reference"/>
    <w:semiHidden/>
    <w:qFormat/>
    <w:rPr>
      <w:vertAlign w:val="superscript"/>
    </w:rPr>
  </w:style>
  <w:style w:type="character" w:styleId="Linenumber">
    <w:name w:val="line number"/>
    <w:basedOn w:val="DefaultParagraphFont"/>
    <w:qFormat/>
    <w:rPr/>
  </w:style>
  <w:style w:type="character" w:styleId="Style5">
    <w:name w:val="Интернет-ссылка"/>
    <w:uiPriority w:val="99"/>
    <w:rPr>
      <w:color w:val="0000FF"/>
      <w:u w:val="single"/>
    </w:rPr>
  </w:style>
  <w:style w:type="character" w:styleId="Codepartname" w:customStyle="1">
    <w:name w:val="codepartname"/>
    <w:basedOn w:val="DefaultParagraphFont"/>
    <w:qFormat/>
    <w:rPr/>
  </w:style>
  <w:style w:type="character" w:styleId="FollowedHyperlink">
    <w:name w:val="FollowedHyperlink"/>
    <w:qFormat/>
    <w:rPr>
      <w:color w:val="800080"/>
      <w:u w:val="single"/>
    </w:rPr>
  </w:style>
  <w:style w:type="character" w:styleId="BalloonTextChar" w:customStyle="1">
    <w:name w:val="Balloon Text Char"/>
    <w:link w:val="BalloonText"/>
    <w:uiPriority w:val="99"/>
    <w:semiHidden/>
    <w:qFormat/>
    <w:rsid w:val="005e02cb"/>
    <w:rPr>
      <w:rFonts w:ascii="Tahoma" w:hAnsi="Tahoma" w:cs="Tahoma"/>
      <w:sz w:val="16"/>
      <w:szCs w:val="16"/>
      <w:lang w:val="ru-RU"/>
    </w:rPr>
  </w:style>
  <w:style w:type="character" w:styleId="Heading2Char" w:customStyle="1">
    <w:name w:val="Heading 2 Char"/>
    <w:link w:val="Heading2"/>
    <w:qFormat/>
    <w:rsid w:val="00144c0d"/>
    <w:rPr>
      <w:rFonts w:ascii="Arial" w:hAnsi="Arial" w:cs="Arial"/>
      <w:b/>
      <w:color w:val="000000"/>
      <w:sz w:val="36"/>
      <w:lang w:eastAsia="x-none"/>
    </w:rPr>
  </w:style>
  <w:style w:type="character" w:styleId="Heading1Char" w:customStyle="1">
    <w:name w:val="Heading 1 Char"/>
    <w:link w:val="Heading1"/>
    <w:qFormat/>
    <w:rsid w:val="003b4257"/>
    <w:rPr>
      <w:rFonts w:ascii="Arial" w:hAnsi="Arial"/>
      <w:b/>
      <w:sz w:val="40"/>
      <w:lang w:val="ru-RU" w:eastAsia="x-none"/>
      <w14:shadow w14:blurRad="50800" w14:dist="38100" w14:dir="2700000" w14:sx="100000" w14:sy="100000" w14:kx="0" w14:ky="0" w14:algn="tl">
        <w14:srgbClr w14:val="000000">
          <w14:alpha w14:val="60000"/>
        </w14:srgbClr>
      </w14:shadow>
    </w:rPr>
  </w:style>
  <w:style w:type="character" w:styleId="BodyTextIndent2Char" w:customStyle="1">
    <w:name w:val="Body Text Indent 2 Char"/>
    <w:basedOn w:val="DefaultParagraphFont"/>
    <w:link w:val="BodyTextIndent2"/>
    <w:qFormat/>
    <w:rsid w:val="001a5af2"/>
    <w:rPr/>
  </w:style>
  <w:style w:type="character" w:styleId="Appleconvertedspace" w:customStyle="1">
    <w:name w:val="apple-converted-space"/>
    <w:qFormat/>
    <w:rsid w:val="001a5af2"/>
    <w:rPr/>
  </w:style>
  <w:style w:type="character" w:styleId="Heading3Char" w:customStyle="1">
    <w:name w:val="Heading 3 Char"/>
    <w:link w:val="Heading3"/>
    <w:qFormat/>
    <w:rsid w:val="00617ca9"/>
    <w:rPr>
      <w:rFonts w:ascii="Arial" w:hAnsi="Arial" w:cs="Arial"/>
      <w:b/>
      <w:color w:val="000000"/>
      <w:sz w:val="26"/>
    </w:rPr>
  </w:style>
  <w:style w:type="character" w:styleId="HTMLPreformattedChar" w:customStyle="1">
    <w:name w:val="HTML Preformatted Char"/>
    <w:link w:val="HTMLPreformatted"/>
    <w:uiPriority w:val="99"/>
    <w:qFormat/>
    <w:rsid w:val="00c7299f"/>
    <w:rPr>
      <w:rFonts w:ascii="Courier New" w:hAnsi="Courier New" w:cs="Courier New"/>
    </w:rPr>
  </w:style>
  <w:style w:type="character" w:styleId="BodyTextChar" w:customStyle="1">
    <w:name w:val="Body Text Char"/>
    <w:link w:val="BodyText"/>
    <w:qFormat/>
    <w:rsid w:val="00c7299f"/>
    <w:rPr>
      <w:lang w:eastAsia="en-US"/>
    </w:rPr>
  </w:style>
  <w:style w:type="character" w:styleId="HTMLCode">
    <w:name w:val="HTML Code"/>
    <w:uiPriority w:val="99"/>
    <w:semiHidden/>
    <w:unhideWhenUsed/>
    <w:qFormat/>
    <w:rsid w:val="00c7299f"/>
    <w:rPr>
      <w:rFonts w:ascii="Courier New" w:hAnsi="Courier New" w:eastAsia="Times New Roman" w:cs="Courier New"/>
      <w:sz w:val="29"/>
      <w:szCs w:val="29"/>
    </w:rPr>
  </w:style>
  <w:style w:type="character" w:styleId="Strong">
    <w:name w:val="Strong"/>
    <w:uiPriority w:val="22"/>
    <w:qFormat/>
    <w:rsid w:val="00c7299f"/>
    <w:rPr>
      <w:b/>
      <w:bCs/>
    </w:rPr>
  </w:style>
  <w:style w:type="character" w:styleId="Sc3" w:customStyle="1">
    <w:name w:val="sc3"/>
    <w:qFormat/>
    <w:rsid w:val="00c7299f"/>
    <w:rPr/>
  </w:style>
  <w:style w:type="character" w:styleId="Re1" w:customStyle="1">
    <w:name w:val="re1"/>
    <w:qFormat/>
    <w:rsid w:val="00c7299f"/>
    <w:rPr/>
  </w:style>
  <w:style w:type="character" w:styleId="Re2" w:customStyle="1">
    <w:name w:val="re2"/>
    <w:qFormat/>
    <w:rsid w:val="00c7299f"/>
    <w:rPr/>
  </w:style>
  <w:style w:type="character" w:styleId="CommentTextChar" w:customStyle="1">
    <w:name w:val="Comment Text Char"/>
    <w:link w:val="CommentText"/>
    <w:semiHidden/>
    <w:qFormat/>
    <w:rsid w:val="00284327"/>
    <w:rPr>
      <w:lang w:eastAsia="en-US"/>
    </w:rPr>
  </w:style>
  <w:style w:type="character" w:styleId="CommentSubjectChar" w:customStyle="1">
    <w:name w:val="Comment Subject Char"/>
    <w:link w:val="CommentSubject"/>
    <w:qFormat/>
    <w:rsid w:val="00284327"/>
    <w:rPr>
      <w:lang w:eastAsia="en-US"/>
    </w:rPr>
  </w:style>
  <w:style w:type="character" w:styleId="Translationchunk" w:customStyle="1">
    <w:name w:val="translation-chunk"/>
    <w:qFormat/>
    <w:rsid w:val="00b95050"/>
    <w:rPr/>
  </w:style>
  <w:style w:type="character" w:styleId="Tablecaption1" w:customStyle="1">
    <w:name w:val="table_caption1"/>
    <w:qFormat/>
    <w:rsid w:val="009b127b"/>
    <w:rPr>
      <w:rFonts w:ascii="Tahoma" w:hAnsi="Tahoma" w:cs="Tahoma"/>
      <w:b/>
      <w:bCs/>
      <w:caps/>
      <w:color w:val="405186"/>
      <w:sz w:val="18"/>
      <w:szCs w:val="18"/>
    </w:rPr>
  </w:style>
  <w:style w:type="character" w:styleId="Fieldsname1" w:customStyle="1">
    <w:name w:val="fields_name1"/>
    <w:qFormat/>
    <w:rsid w:val="009b127b"/>
    <w:rPr/>
  </w:style>
  <w:style w:type="character" w:styleId="StyleMSSansSerif9ptBold" w:customStyle="1">
    <w:name w:val="Style MS Sans Serif 9 pt Bold"/>
    <w:qFormat/>
    <w:rsid w:val="009b127b"/>
    <w:rPr>
      <w:rFonts w:ascii="Times New Roman" w:hAnsi="Times New Roman"/>
      <w:b/>
      <w:bCs/>
      <w:sz w:val="20"/>
      <w:szCs w:val="18"/>
    </w:rPr>
  </w:style>
  <w:style w:type="character" w:styleId="StyleMSSansSerif9pt" w:customStyle="1">
    <w:name w:val="Style MS Sans Serif 9 pt"/>
    <w:qFormat/>
    <w:rsid w:val="009b127b"/>
    <w:rPr>
      <w:rFonts w:ascii="Times New Roman" w:hAnsi="Times New Roman"/>
      <w:sz w:val="20"/>
      <w:szCs w:val="18"/>
    </w:rPr>
  </w:style>
  <w:style w:type="character" w:styleId="StyleLatinMSSansSerifAsianBatang9ptBoldBlack" w:customStyle="1">
    <w:name w:val="Style (Latin) MS Sans Serif (Asian) Batang 9 pt Bold Black"/>
    <w:qFormat/>
    <w:rsid w:val="009b127b"/>
    <w:rPr>
      <w:rFonts w:ascii="Times New Roman" w:hAnsi="Times New Roman" w:eastAsia="Batang"/>
      <w:b/>
      <w:bCs/>
      <w:color w:val="000000"/>
      <w:sz w:val="20"/>
      <w:szCs w:val="18"/>
    </w:rPr>
  </w:style>
  <w:style w:type="character" w:styleId="Tablecaption" w:customStyle="1">
    <w:name w:val="table_caption"/>
    <w:qFormat/>
    <w:rsid w:val="009b127b"/>
    <w:rPr/>
  </w:style>
  <w:style w:type="character" w:styleId="Fieldsname" w:customStyle="1">
    <w:name w:val="fields_name"/>
    <w:qFormat/>
    <w:rsid w:val="009b127b"/>
    <w:rPr/>
  </w:style>
  <w:style w:type="character" w:styleId="Heading4Char" w:customStyle="1">
    <w:name w:val="Heading 4 Char"/>
    <w:link w:val="Heading4"/>
    <w:qFormat/>
    <w:rsid w:val="009d6f1d"/>
    <w:rPr>
      <w:rFonts w:ascii="Arial" w:hAnsi="Arial" w:cs="Arial"/>
      <w:b/>
      <w:color w:val="000000"/>
      <w:sz w:val="22"/>
    </w:rPr>
  </w:style>
  <w:style w:type="character" w:styleId="Heading6Char" w:customStyle="1">
    <w:name w:val="Heading 6 Char"/>
    <w:link w:val="Heading6"/>
    <w:qFormat/>
    <w:rsid w:val="00044fd5"/>
    <w:rPr>
      <w:rFonts w:ascii="Arial" w:hAnsi="Arial"/>
      <w:b/>
      <w:lang w:val="ru-RU"/>
    </w:rPr>
  </w:style>
  <w:style w:type="character" w:styleId="HeaderChar" w:customStyle="1">
    <w:name w:val="Header Char"/>
    <w:link w:val="Header"/>
    <w:uiPriority w:val="99"/>
    <w:qFormat/>
    <w:rsid w:val="00586d99"/>
    <w:rPr>
      <w:rFonts w:ascii="Arial" w:hAnsi="Arial"/>
      <w:b/>
    </w:rPr>
  </w:style>
  <w:style w:type="character" w:styleId="TitleChar" w:customStyle="1">
    <w:name w:val="Title Char"/>
    <w:basedOn w:val="DefaultParagraphFont"/>
    <w:link w:val="Title"/>
    <w:qFormat/>
    <w:rsid w:val="00fc5295"/>
    <w:rPr>
      <w:rFonts w:ascii="Arial" w:hAnsi="Arial"/>
      <w:b/>
      <w:sz w:val="40"/>
    </w:rPr>
  </w:style>
  <w:style w:type="character" w:styleId="ListParagraphChar" w:customStyle="1">
    <w:name w:val="List Paragraph Char"/>
    <w:link w:val="ListParagraph"/>
    <w:uiPriority w:val="34"/>
    <w:qFormat/>
    <w:rsid w:val="00fc5295"/>
    <w:rPr>
      <w:rFonts w:ascii="Calibri" w:hAnsi="Calibri" w:eastAsia="Calibri"/>
      <w:sz w:val="22"/>
      <w:szCs w:val="22"/>
    </w:rPr>
  </w:style>
  <w:style w:type="character" w:styleId="AddressL1P2set" w:customStyle="1">
    <w:name w:val="Address L1 P2 (set)"/>
    <w:qFormat/>
    <w:rsid w:val="00da65f3"/>
    <w:rPr>
      <w:rFonts w:ascii="Times New Roman" w:hAnsi="Times New Roman" w:cs="Arial"/>
      <w:caps/>
      <w:strike w:val="false"/>
      <w:dstrike w:val="false"/>
      <w:color w:val="808080"/>
      <w:position w:val="0"/>
      <w:sz w:val="17"/>
      <w:sz w:val="17"/>
      <w:szCs w:val="17"/>
      <w:vertAlign w:val="baseline"/>
      <w:lang w:val="en-GB" w:eastAsia="en-US" w:bidi="ar-SA"/>
    </w:rPr>
  </w:style>
  <w:style w:type="character" w:styleId="AddressL2setCharChar" w:customStyle="1">
    <w:name w:val="Address L2 (set) Char Char"/>
    <w:link w:val="AddressL2set"/>
    <w:qFormat/>
    <w:rsid w:val="00da65f3"/>
    <w:rPr>
      <w:rFonts w:ascii="Arial Narrow" w:hAnsi="Arial Narrow" w:cs="Arial"/>
      <w:color w:val="808080"/>
      <w:sz w:val="22"/>
      <w:szCs w:val="17"/>
      <w:lang w:val="en-GB"/>
    </w:rPr>
  </w:style>
  <w:style w:type="character" w:styleId="SubtitleChar" w:customStyle="1">
    <w:name w:val="Subtitle Char"/>
    <w:basedOn w:val="DefaultParagraphFont"/>
    <w:link w:val="Subtitle"/>
    <w:qFormat/>
    <w:rsid w:val="00da65f3"/>
    <w:rPr>
      <w:rFonts w:ascii="Arial" w:hAnsi="Arial"/>
      <w:b/>
      <w:sz w:val="24"/>
    </w:rPr>
  </w:style>
  <w:style w:type="character" w:styleId="EndnoteTextChar" w:customStyle="1">
    <w:name w:val="Endnote Text Char"/>
    <w:basedOn w:val="DefaultParagraphFont"/>
    <w:link w:val="EndnoteText"/>
    <w:uiPriority w:val="99"/>
    <w:semiHidden/>
    <w:qFormat/>
    <w:rsid w:val="00316b94"/>
    <w:rPr>
      <w:lang w:val="ru-RU"/>
    </w:rPr>
  </w:style>
  <w:style w:type="character" w:styleId="Endnotereference">
    <w:name w:val="endnote reference"/>
    <w:basedOn w:val="DefaultParagraphFont"/>
    <w:uiPriority w:val="99"/>
    <w:semiHidden/>
    <w:unhideWhenUsed/>
    <w:qFormat/>
    <w:rsid w:val="00316b94"/>
    <w:rPr>
      <w:vertAlign w:val="superscript"/>
    </w:rPr>
  </w:style>
  <w:style w:type="character" w:styleId="Style6">
    <w:name w:val="Выделение"/>
    <w:basedOn w:val="DefaultParagraphFont"/>
    <w:uiPriority w:val="20"/>
    <w:qFormat/>
    <w:rsid w:val="00192870"/>
    <w:rPr>
      <w:i/>
      <w:iCs/>
    </w:rPr>
  </w:style>
  <w:style w:type="character" w:styleId="TableSimpleChar" w:customStyle="1">
    <w:name w:val="Table Simple Char"/>
    <w:basedOn w:val="DefaultParagraphFont"/>
    <w:link w:val="TableSimple"/>
    <w:qFormat/>
    <w:rsid w:val="00ba7527"/>
    <w:rPr>
      <w:rFonts w:ascii="Arial Narrow" w:hAnsi="Arial Narrow" w:cs="Calibri"/>
      <w:b/>
      <w:color w:val="000000"/>
      <w:sz w:val="22"/>
      <w:lang w:eastAsia="ru-RU"/>
    </w:rPr>
  </w:style>
  <w:style w:type="character" w:styleId="ListLabel1">
    <w:name w:val="ListLabel 1"/>
    <w:qFormat/>
    <w:rPr>
      <w:b/>
    </w:rPr>
  </w:style>
  <w:style w:type="character" w:styleId="ListLabel2">
    <w:name w:val="ListLabel 2"/>
    <w:qFormat/>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Times New Roman" w:cs="Times New Roman"/>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Times New Roman"/>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11">
    <w:name w:val="ListLabel 11"/>
    <w:qFormat/>
    <w:rPr>
      <w:rFonts w:cs="Arial"/>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ascii="Arial" w:hAnsi="Arial"/>
      <w:b w:val="false"/>
      <w:i w:val="false"/>
      <w:sz w:val="20"/>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Times New Roman"/>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0">
    <w:name w:val="ListLabel 80"/>
    <w:qFormat/>
    <w:rPr>
      <w:rFonts w:cs="Arial"/>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1">
    <w:name w:val="ListLabel 81"/>
    <w:qFormat/>
    <w:rPr>
      <w:rFonts w:cs="Times New Roman"/>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2">
    <w:name w:val="ListLabel 82"/>
    <w:qFormat/>
    <w:rPr>
      <w:rFonts w:cs="Arial"/>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3">
    <w:name w:val="ListLabel 83"/>
    <w:qFormat/>
    <w:rPr>
      <w:rFonts w:cs="Times New Roman"/>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4">
    <w:name w:val="ListLabel 84"/>
    <w:qFormat/>
    <w:rPr>
      <w:rFonts w:cs="Arial"/>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5">
    <w:name w:val="ListLabel 85"/>
    <w:qFormat/>
    <w:rPr>
      <w:rFonts w:cs="Times New Roman"/>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6">
    <w:name w:val="ListLabel 86"/>
    <w:qFormat/>
    <w:rPr>
      <w:rFonts w:cs="Arial"/>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7">
    <w:name w:val="ListLabel 87"/>
    <w:qFormat/>
    <w:rPr>
      <w:rFonts w:cs="Times New Roman"/>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8">
    <w:name w:val="ListLabel 88"/>
    <w:qFormat/>
    <w:rPr>
      <w:rFonts w:cs="Arial"/>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paragraph" w:styleId="Style7">
    <w:name w:val="Заголовок"/>
    <w:basedOn w:val="Normal"/>
    <w:next w:val="Style8"/>
    <w:qFormat/>
    <w:pPr>
      <w:keepNext/>
      <w:spacing w:before="240" w:after="120"/>
    </w:pPr>
    <w:rPr>
      <w:rFonts w:ascii="Liberation Sans" w:hAnsi="Liberation Sans" w:eastAsia="Noto Sans CJK SC Regular" w:cs="FreeSans"/>
      <w:sz w:val="28"/>
      <w:szCs w:val="28"/>
    </w:rPr>
  </w:style>
  <w:style w:type="paragraph" w:styleId="Style8">
    <w:name w:val="Body Text"/>
    <w:basedOn w:val="Normal"/>
    <w:link w:val="BodyTextChar"/>
    <w:pPr/>
    <w:rPr>
      <w:lang w:val="x-none"/>
    </w:rPr>
  </w:style>
  <w:style w:type="paragraph" w:styleId="Style9">
    <w:name w:val="List"/>
    <w:basedOn w:val="Normal"/>
    <w:pPr/>
    <w:rPr/>
  </w:style>
  <w:style w:type="paragraph" w:styleId="Style10">
    <w:name w:val="Caption"/>
    <w:basedOn w:val="Normal"/>
    <w:qFormat/>
    <w:pPr>
      <w:suppressLineNumbers/>
      <w:spacing w:before="120" w:after="120"/>
    </w:pPr>
    <w:rPr>
      <w:rFonts w:cs="FreeSans"/>
      <w:i/>
      <w:iCs/>
      <w:sz w:val="24"/>
      <w:szCs w:val="24"/>
    </w:rPr>
  </w:style>
  <w:style w:type="paragraph" w:styleId="Style11">
    <w:name w:val="Указатель"/>
    <w:basedOn w:val="Normal"/>
    <w:qFormat/>
    <w:pPr>
      <w:suppressLineNumbers/>
    </w:pPr>
    <w:rPr>
      <w:rFonts w:cs="FreeSans"/>
    </w:rPr>
  </w:style>
  <w:style w:type="paragraph" w:styleId="ListBullet">
    <w:name w:val="List Bullet"/>
    <w:basedOn w:val="Normal"/>
    <w:autoRedefine/>
    <w:qFormat/>
    <w:pPr/>
    <w:rPr/>
  </w:style>
  <w:style w:type="paragraph" w:styleId="Bullets" w:customStyle="1">
    <w:name w:val="Bullets"/>
    <w:basedOn w:val="Normal"/>
    <w:qFormat/>
    <w:pPr>
      <w:tabs>
        <w:tab w:val="left" w:pos="993" w:leader="none"/>
      </w:tabs>
      <w:ind w:left="709" w:hanging="0"/>
    </w:pPr>
    <w:rPr>
      <w:lang w:val="en-US"/>
    </w:rPr>
  </w:style>
  <w:style w:type="paragraph" w:styleId="Titleheading" w:customStyle="1">
    <w:name w:val="Title heading"/>
    <w:basedOn w:val="2"/>
    <w:qFormat/>
    <w:pPr>
      <w:numPr>
        <w:ilvl w:val="0"/>
        <w:numId w:val="0"/>
      </w:numPr>
      <w:ind w:firstLine="720"/>
    </w:pPr>
    <w:rPr>
      <w:sz w:val="28"/>
    </w:rPr>
  </w:style>
  <w:style w:type="paragraph" w:styleId="Subtitle1" w:customStyle="1">
    <w:name w:val="Subtitle 1"/>
    <w:basedOn w:val="2"/>
    <w:qFormat/>
    <w:pPr>
      <w:numPr>
        <w:ilvl w:val="0"/>
        <w:numId w:val="0"/>
      </w:numPr>
      <w:ind w:firstLine="720"/>
    </w:pPr>
    <w:rPr>
      <w:sz w:val="28"/>
    </w:rPr>
  </w:style>
  <w:style w:type="paragraph" w:styleId="Subtitle2" w:customStyle="1">
    <w:name w:val="Subtitle 2"/>
    <w:basedOn w:val="Subtitle1"/>
    <w:qFormat/>
    <w:pPr>
      <w:ind w:left="992" w:firstLine="720"/>
    </w:pPr>
    <w:rPr>
      <w:sz w:val="24"/>
    </w:rPr>
  </w:style>
  <w:style w:type="paragraph" w:styleId="Subtitle3" w:customStyle="1">
    <w:name w:val="Subtitle 3"/>
    <w:basedOn w:val="4"/>
    <w:qFormat/>
    <w:pPr>
      <w:numPr>
        <w:ilvl w:val="0"/>
        <w:numId w:val="0"/>
      </w:numPr>
      <w:ind w:firstLine="720"/>
    </w:pPr>
    <w:rPr>
      <w:i/>
    </w:rPr>
  </w:style>
  <w:style w:type="paragraph" w:styleId="ListBullet2">
    <w:name w:val="List Bullet 2"/>
    <w:basedOn w:val="ListBullet"/>
    <w:autoRedefine/>
    <w:qFormat/>
    <w:pPr>
      <w:ind w:left="1440" w:hanging="326"/>
      <w:jc w:val="left"/>
    </w:pPr>
    <w:rPr>
      <w:lang w:val="en-US"/>
    </w:rPr>
  </w:style>
  <w:style w:type="paragraph" w:styleId="Style12" w:customStyle="1">
    <w:name w:val="Table of Figures"/>
    <w:basedOn w:val="Normal"/>
    <w:pPr>
      <w:tabs>
        <w:tab w:val="left" w:pos="2694" w:leader="none"/>
      </w:tabs>
      <w:spacing w:before="60" w:after="360"/>
      <w:ind w:hanging="0"/>
      <w:jc w:val="center"/>
    </w:pPr>
    <w:rPr>
      <w:lang w:val="en-US"/>
    </w:rPr>
  </w:style>
  <w:style w:type="paragraph" w:styleId="Style13">
    <w:name w:val="Body Text Indent"/>
    <w:basedOn w:val="Normal"/>
    <w:pPr>
      <w:jc w:val="center"/>
    </w:pPr>
    <w:rPr>
      <w:b/>
      <w:i/>
      <w:color w:val="000000"/>
      <w:sz w:val="80"/>
      <w:lang w:val="en-US"/>
      <w14:shadow w14:blurRad="50800" w14:dist="38100" w14:dir="2700000" w14:sx="100000" w14:sy="100000" w14:kx="0" w14:ky="0" w14:algn="tl">
        <w14:srgbClr w14:val="000000">
          <w14:alpha w14:val="60000"/>
        </w14:srgbClr>
      </w14:shadow>
    </w:rPr>
  </w:style>
  <w:style w:type="paragraph" w:styleId="Annotationtext">
    <w:name w:val="annotation text"/>
    <w:basedOn w:val="Normal"/>
    <w:link w:val="CommentTextChar"/>
    <w:semiHidden/>
    <w:qFormat/>
    <w:pPr/>
    <w:rPr/>
  </w:style>
  <w:style w:type="paragraph" w:styleId="Style14" w:customStyle="1">
    <w:name w:val="Предзаголовки"/>
    <w:basedOn w:val="Normal"/>
    <w:qFormat/>
    <w:pPr>
      <w:pageBreakBefore/>
      <w:spacing w:before="120" w:after="360"/>
      <w:jc w:val="center"/>
    </w:pPr>
    <w:rPr>
      <w:b/>
      <w:sz w:val="32"/>
    </w:rPr>
  </w:style>
  <w:style w:type="paragraph" w:styleId="11">
    <w:name w:val="TOC 1"/>
    <w:basedOn w:val="Normal"/>
    <w:next w:val="Normal"/>
    <w:autoRedefine/>
    <w:uiPriority w:val="39"/>
    <w:pPr>
      <w:spacing w:before="120" w:after="120"/>
      <w:ind w:hanging="0"/>
      <w:jc w:val="left"/>
    </w:pPr>
    <w:rPr>
      <w:b/>
      <w:caps/>
    </w:rPr>
  </w:style>
  <w:style w:type="paragraph" w:styleId="21">
    <w:name w:val="TOC 2"/>
    <w:basedOn w:val="Normal"/>
    <w:next w:val="Normal"/>
    <w:autoRedefine/>
    <w:uiPriority w:val="39"/>
    <w:pPr>
      <w:ind w:left="200" w:hanging="0"/>
      <w:jc w:val="left"/>
    </w:pPr>
    <w:rPr>
      <w:smallCaps/>
    </w:rPr>
  </w:style>
  <w:style w:type="paragraph" w:styleId="31">
    <w:name w:val="TOC 3"/>
    <w:basedOn w:val="Normal"/>
    <w:next w:val="Normal"/>
    <w:autoRedefine/>
    <w:uiPriority w:val="39"/>
    <w:rsid w:val="00ed7db3"/>
    <w:pPr>
      <w:tabs>
        <w:tab w:val="left" w:pos="1000" w:leader="none"/>
        <w:tab w:val="right" w:pos="10065" w:leader="dot"/>
      </w:tabs>
      <w:ind w:left="400" w:hanging="0"/>
      <w:jc w:val="left"/>
    </w:pPr>
    <w:rPr>
      <w:i/>
    </w:rPr>
  </w:style>
  <w:style w:type="paragraph" w:styleId="Style15">
    <w:name w:val="Title"/>
    <w:basedOn w:val="Normal"/>
    <w:link w:val="TitleChar"/>
    <w:qFormat/>
    <w:pPr>
      <w:tabs>
        <w:tab w:val="left" w:pos="1134" w:leader="none"/>
      </w:tabs>
      <w:spacing w:before="240" w:after="60"/>
      <w:ind w:hanging="0"/>
      <w:jc w:val="center"/>
      <w:outlineLvl w:val="0"/>
    </w:pPr>
    <w:rPr>
      <w:rFonts w:ascii="Arial" w:hAnsi="Arial"/>
      <w:b/>
      <w:sz w:val="40"/>
      <w:lang w:val="en-US"/>
    </w:rPr>
  </w:style>
  <w:style w:type="paragraph" w:styleId="Style16">
    <w:name w:val="Subtitle"/>
    <w:basedOn w:val="Normal"/>
    <w:link w:val="SubtitleChar"/>
    <w:qFormat/>
    <w:pPr>
      <w:keepNext/>
      <w:spacing w:before="240" w:after="0"/>
      <w:jc w:val="left"/>
    </w:pPr>
    <w:rPr>
      <w:rFonts w:ascii="Arial" w:hAnsi="Arial"/>
      <w:b/>
      <w:sz w:val="24"/>
      <w:lang w:val="en-US"/>
    </w:rPr>
  </w:style>
  <w:style w:type="paragraph" w:styleId="Style17" w:customStyle="1">
    <w:name w:val="Таблица"/>
    <w:basedOn w:val="Normal"/>
    <w:qFormat/>
    <w:pPr>
      <w:ind w:hanging="0"/>
      <w:jc w:val="left"/>
    </w:pPr>
    <w:rPr>
      <w:color w:val="000080"/>
      <w:lang w:val="en-US"/>
    </w:rPr>
  </w:style>
  <w:style w:type="paragraph" w:styleId="Caption">
    <w:name w:val="caption"/>
    <w:basedOn w:val="Normal"/>
    <w:next w:val="Normal"/>
    <w:uiPriority w:val="35"/>
    <w:qFormat/>
    <w:pPr>
      <w:keepNext/>
      <w:spacing w:before="360" w:after="0"/>
      <w:ind w:hanging="0"/>
      <w:jc w:val="center"/>
    </w:pPr>
    <w:rPr>
      <w:b/>
      <w:i/>
      <w:lang w:val="en-US"/>
    </w:rPr>
  </w:style>
  <w:style w:type="paragraph" w:styleId="BodyTextIndent2">
    <w:name w:val="Body Text Indent 2"/>
    <w:basedOn w:val="Normal"/>
    <w:link w:val="BodyTextIndent2Char"/>
    <w:qFormat/>
    <w:pPr/>
    <w:rPr>
      <w:lang w:val="en-US"/>
    </w:rPr>
  </w:style>
  <w:style w:type="paragraph" w:styleId="Style18">
    <w:name w:val="Header"/>
    <w:basedOn w:val="Normal"/>
    <w:link w:val="HeaderChar"/>
    <w:pPr>
      <w:tabs>
        <w:tab w:val="center" w:pos="4153" w:leader="none"/>
        <w:tab w:val="right" w:pos="8306" w:leader="none"/>
      </w:tabs>
    </w:pPr>
    <w:rPr>
      <w:rFonts w:ascii="Arial" w:hAnsi="Arial"/>
      <w:b/>
      <w:lang w:val="en-US"/>
    </w:rPr>
  </w:style>
  <w:style w:type="paragraph" w:styleId="Style19">
    <w:name w:val="Footer"/>
    <w:basedOn w:val="Normal"/>
    <w:pPr>
      <w:tabs>
        <w:tab w:val="center" w:pos="4153" w:leader="none"/>
        <w:tab w:val="right" w:pos="8306" w:leader="none"/>
      </w:tabs>
    </w:pPr>
    <w:rPr/>
  </w:style>
  <w:style w:type="paragraph" w:styleId="Style20" w:customStyle="1">
    <w:name w:val="Подпись к рисунку"/>
    <w:basedOn w:val="Normal"/>
    <w:qFormat/>
    <w:pPr>
      <w:jc w:val="center"/>
    </w:pPr>
    <w:rPr/>
  </w:style>
  <w:style w:type="paragraph" w:styleId="ListNumber">
    <w:name w:val="List Number"/>
    <w:basedOn w:val="Style8"/>
    <w:qFormat/>
    <w:pPr>
      <w:keepLines/>
    </w:pPr>
    <w:rPr/>
  </w:style>
  <w:style w:type="paragraph" w:styleId="Tableoffigures">
    <w:name w:val="table of figures"/>
    <w:basedOn w:val="Normal"/>
    <w:next w:val="Normal"/>
    <w:semiHidden/>
    <w:qFormat/>
    <w:pPr>
      <w:ind w:left="400" w:hanging="400"/>
      <w:jc w:val="left"/>
    </w:pPr>
    <w:rPr>
      <w:caps/>
    </w:rPr>
  </w:style>
  <w:style w:type="paragraph" w:styleId="Indexheading">
    <w:name w:val="index heading"/>
    <w:basedOn w:val="Normal"/>
    <w:semiHidden/>
    <w:qFormat/>
    <w:pPr>
      <w:spacing w:before="240" w:after="120"/>
      <w:jc w:val="center"/>
    </w:pPr>
    <w:rPr>
      <w:b/>
      <w:sz w:val="26"/>
    </w:rPr>
  </w:style>
  <w:style w:type="paragraph" w:styleId="Index1">
    <w:name w:val="index 1"/>
    <w:basedOn w:val="Normal"/>
    <w:next w:val="Normal"/>
    <w:autoRedefine/>
    <w:semiHidden/>
    <w:qFormat/>
    <w:pPr>
      <w:ind w:left="200" w:hanging="200"/>
      <w:jc w:val="left"/>
    </w:pPr>
    <w:rPr>
      <w:sz w:val="18"/>
    </w:rPr>
  </w:style>
  <w:style w:type="paragraph" w:styleId="DocumentMap">
    <w:name w:val="Document Map"/>
    <w:basedOn w:val="Normal"/>
    <w:semiHidden/>
    <w:qFormat/>
    <w:pPr>
      <w:shd w:val="clear" w:color="auto" w:fill="000080"/>
    </w:pPr>
    <w:rPr>
      <w:rFonts w:ascii="Tahoma" w:hAnsi="Tahoma"/>
    </w:rPr>
  </w:style>
  <w:style w:type="paragraph" w:styleId="Index2">
    <w:name w:val="index 2"/>
    <w:basedOn w:val="Normal"/>
    <w:next w:val="Normal"/>
    <w:autoRedefine/>
    <w:semiHidden/>
    <w:qFormat/>
    <w:pPr>
      <w:ind w:left="400" w:hanging="200"/>
      <w:jc w:val="left"/>
    </w:pPr>
    <w:rPr>
      <w:sz w:val="18"/>
    </w:rPr>
  </w:style>
  <w:style w:type="paragraph" w:styleId="Index3">
    <w:name w:val="index 3"/>
    <w:basedOn w:val="Normal"/>
    <w:next w:val="Normal"/>
    <w:autoRedefine/>
    <w:semiHidden/>
    <w:qFormat/>
    <w:pPr>
      <w:ind w:left="600" w:hanging="200"/>
      <w:jc w:val="left"/>
    </w:pPr>
    <w:rPr>
      <w:sz w:val="18"/>
    </w:rPr>
  </w:style>
  <w:style w:type="paragraph" w:styleId="Index4">
    <w:name w:val="index 4"/>
    <w:basedOn w:val="Normal"/>
    <w:next w:val="Normal"/>
    <w:autoRedefine/>
    <w:semiHidden/>
    <w:qFormat/>
    <w:pPr>
      <w:ind w:left="800" w:hanging="200"/>
      <w:jc w:val="left"/>
    </w:pPr>
    <w:rPr>
      <w:sz w:val="18"/>
    </w:rPr>
  </w:style>
  <w:style w:type="paragraph" w:styleId="Index5">
    <w:name w:val="index 5"/>
    <w:basedOn w:val="Normal"/>
    <w:next w:val="Normal"/>
    <w:autoRedefine/>
    <w:semiHidden/>
    <w:qFormat/>
    <w:pPr>
      <w:ind w:left="1000" w:hanging="200"/>
      <w:jc w:val="left"/>
    </w:pPr>
    <w:rPr>
      <w:sz w:val="18"/>
    </w:rPr>
  </w:style>
  <w:style w:type="paragraph" w:styleId="Index6">
    <w:name w:val="index 6"/>
    <w:basedOn w:val="Normal"/>
    <w:next w:val="Normal"/>
    <w:autoRedefine/>
    <w:semiHidden/>
    <w:qFormat/>
    <w:pPr>
      <w:ind w:left="1200" w:hanging="200"/>
      <w:jc w:val="left"/>
    </w:pPr>
    <w:rPr>
      <w:sz w:val="18"/>
    </w:rPr>
  </w:style>
  <w:style w:type="paragraph" w:styleId="Index7">
    <w:name w:val="index 7"/>
    <w:basedOn w:val="Normal"/>
    <w:next w:val="Normal"/>
    <w:autoRedefine/>
    <w:semiHidden/>
    <w:qFormat/>
    <w:pPr>
      <w:ind w:left="1400" w:hanging="200"/>
      <w:jc w:val="left"/>
    </w:pPr>
    <w:rPr>
      <w:sz w:val="18"/>
    </w:rPr>
  </w:style>
  <w:style w:type="paragraph" w:styleId="Index8">
    <w:name w:val="index 8"/>
    <w:basedOn w:val="Normal"/>
    <w:next w:val="Normal"/>
    <w:autoRedefine/>
    <w:semiHidden/>
    <w:qFormat/>
    <w:pPr>
      <w:ind w:left="1600" w:hanging="200"/>
      <w:jc w:val="left"/>
    </w:pPr>
    <w:rPr>
      <w:sz w:val="18"/>
    </w:rPr>
  </w:style>
  <w:style w:type="paragraph" w:styleId="Index9">
    <w:name w:val="index 9"/>
    <w:basedOn w:val="Normal"/>
    <w:next w:val="Normal"/>
    <w:autoRedefine/>
    <w:semiHidden/>
    <w:qFormat/>
    <w:pPr>
      <w:ind w:left="1800" w:hanging="200"/>
      <w:jc w:val="left"/>
    </w:pPr>
    <w:rPr>
      <w:sz w:val="18"/>
    </w:rPr>
  </w:style>
  <w:style w:type="paragraph" w:styleId="BlockText">
    <w:name w:val="Block Text"/>
    <w:basedOn w:val="Normal"/>
    <w:qFormat/>
    <w:pPr>
      <w:ind w:left="1276" w:right="1558" w:hanging="0"/>
    </w:pPr>
    <w:rPr>
      <w:rFonts w:ascii="Arial" w:hAnsi="Arial"/>
      <w:lang w:val="en-US"/>
    </w:rPr>
  </w:style>
  <w:style w:type="paragraph" w:styleId="ListNumber2">
    <w:name w:val="List Number 2"/>
    <w:basedOn w:val="ListNumber"/>
    <w:qFormat/>
    <w:pPr>
      <w:ind w:left="708" w:hanging="708"/>
    </w:pPr>
    <w:rPr/>
  </w:style>
  <w:style w:type="paragraph" w:styleId="41">
    <w:name w:val="TOC 4"/>
    <w:basedOn w:val="Normal"/>
    <w:next w:val="Normal"/>
    <w:autoRedefine/>
    <w:uiPriority w:val="39"/>
    <w:pPr>
      <w:ind w:left="600" w:hanging="0"/>
      <w:jc w:val="left"/>
    </w:pPr>
    <w:rPr>
      <w:sz w:val="18"/>
    </w:rPr>
  </w:style>
  <w:style w:type="paragraph" w:styleId="51">
    <w:name w:val="TOC 5"/>
    <w:basedOn w:val="Normal"/>
    <w:next w:val="Normal"/>
    <w:autoRedefine/>
    <w:uiPriority w:val="39"/>
    <w:pPr>
      <w:ind w:left="800" w:hanging="0"/>
      <w:jc w:val="left"/>
    </w:pPr>
    <w:rPr>
      <w:sz w:val="18"/>
    </w:rPr>
  </w:style>
  <w:style w:type="paragraph" w:styleId="61">
    <w:name w:val="TOC 6"/>
    <w:basedOn w:val="Normal"/>
    <w:next w:val="Normal"/>
    <w:autoRedefine/>
    <w:uiPriority w:val="39"/>
    <w:pPr>
      <w:ind w:left="1000" w:hanging="0"/>
      <w:jc w:val="left"/>
    </w:pPr>
    <w:rPr>
      <w:sz w:val="18"/>
    </w:rPr>
  </w:style>
  <w:style w:type="paragraph" w:styleId="71">
    <w:name w:val="TOC 7"/>
    <w:basedOn w:val="Normal"/>
    <w:next w:val="Normal"/>
    <w:autoRedefine/>
    <w:uiPriority w:val="39"/>
    <w:pPr>
      <w:ind w:left="1200" w:firstLine="720"/>
      <w:jc w:val="left"/>
    </w:pPr>
    <w:rPr>
      <w:sz w:val="18"/>
    </w:rPr>
  </w:style>
  <w:style w:type="paragraph" w:styleId="81">
    <w:name w:val="TOC 8"/>
    <w:basedOn w:val="Normal"/>
    <w:next w:val="Normal"/>
    <w:autoRedefine/>
    <w:uiPriority w:val="39"/>
    <w:pPr>
      <w:ind w:left="1400" w:firstLine="720"/>
      <w:jc w:val="left"/>
    </w:pPr>
    <w:rPr>
      <w:sz w:val="18"/>
    </w:rPr>
  </w:style>
  <w:style w:type="paragraph" w:styleId="91">
    <w:name w:val="TOC 9"/>
    <w:basedOn w:val="Normal"/>
    <w:next w:val="Normal"/>
    <w:autoRedefine/>
    <w:uiPriority w:val="39"/>
    <w:pPr>
      <w:ind w:left="1600" w:firstLine="720"/>
      <w:jc w:val="left"/>
    </w:pPr>
    <w:rPr>
      <w:sz w:val="18"/>
    </w:rPr>
  </w:style>
  <w:style w:type="paragraph" w:styleId="Figureintable" w:customStyle="1">
    <w:name w:val="Figure in table"/>
    <w:basedOn w:val="Style17"/>
    <w:qFormat/>
    <w:pPr>
      <w:spacing w:before="120" w:after="0"/>
      <w:jc w:val="center"/>
    </w:pPr>
    <w:rPr/>
  </w:style>
  <w:style w:type="paragraph" w:styleId="Titleheading2" w:customStyle="1">
    <w:name w:val="Title heading 2"/>
    <w:basedOn w:val="Titleheading"/>
    <w:qFormat/>
    <w:pPr>
      <w:ind w:left="993" w:firstLine="720"/>
    </w:pPr>
    <w:rPr>
      <w:sz w:val="24"/>
    </w:rPr>
  </w:style>
  <w:style w:type="paragraph" w:styleId="Titleheading4" w:customStyle="1">
    <w:name w:val="Title heading 4"/>
    <w:basedOn w:val="4"/>
    <w:qFormat/>
    <w:pPr>
      <w:numPr>
        <w:ilvl w:val="0"/>
        <w:numId w:val="0"/>
      </w:numPr>
      <w:ind w:firstLine="720"/>
    </w:pPr>
    <w:rPr>
      <w:i/>
    </w:rPr>
  </w:style>
  <w:style w:type="paragraph" w:styleId="BodyTextIndent3">
    <w:name w:val="Body Text Indent 3"/>
    <w:basedOn w:val="Normal"/>
    <w:qFormat/>
    <w:pPr>
      <w:ind w:left="34" w:firstLine="720"/>
    </w:pPr>
    <w:rPr>
      <w:sz w:val="24"/>
      <w:lang w:val="en-US"/>
    </w:rPr>
  </w:style>
  <w:style w:type="paragraph" w:styleId="Footnotetext">
    <w:name w:val="footnote text"/>
    <w:basedOn w:val="Normal"/>
    <w:semiHidden/>
    <w:qFormat/>
    <w:pPr>
      <w:spacing w:lineRule="auto" w:line="240"/>
      <w:jc w:val="left"/>
    </w:pPr>
    <w:rPr>
      <w:rFonts w:ascii="Arial" w:hAnsi="Arial"/>
      <w:b/>
      <w:i/>
    </w:rPr>
  </w:style>
  <w:style w:type="paragraph" w:styleId="IndentedList" w:customStyle="1">
    <w:name w:val="IndentedList"/>
    <w:basedOn w:val="Normal"/>
    <w:qFormat/>
    <w:pPr>
      <w:keepLines/>
      <w:tabs>
        <w:tab w:val="left" w:pos="1021" w:leader="none"/>
      </w:tabs>
      <w:ind w:left="1021" w:hanging="454"/>
    </w:pPr>
    <w:rPr>
      <w:sz w:val="24"/>
    </w:rPr>
  </w:style>
  <w:style w:type="paragraph" w:styleId="Style21" w:customStyle="1">
    <w:name w:val="Текст"/>
    <w:basedOn w:val="Normal"/>
    <w:qFormat/>
    <w:pPr>
      <w:keepLines/>
      <w:spacing w:lineRule="auto" w:line="240"/>
      <w:ind w:left="560" w:right="320" w:hanging="0"/>
      <w:jc w:val="left"/>
    </w:pPr>
    <w:rPr>
      <w:rFonts w:ascii="Courier New" w:hAnsi="Courier New"/>
      <w:lang w:val="en-US"/>
    </w:rPr>
  </w:style>
  <w:style w:type="paragraph" w:styleId="CommandLine" w:customStyle="1">
    <w:name w:val="CommandLine"/>
    <w:basedOn w:val="Style21"/>
    <w:qFormat/>
    <w:pPr>
      <w:spacing w:before="240" w:after="240"/>
      <w:ind w:left="561" w:right="318" w:hanging="0"/>
    </w:pPr>
    <w:rPr>
      <w:rFonts w:ascii="Bookman" w:hAnsi="Bookman"/>
      <w:sz w:val="24"/>
    </w:rPr>
  </w:style>
  <w:style w:type="paragraph" w:styleId="Params" w:customStyle="1">
    <w:name w:val="Params"/>
    <w:qFormat/>
    <w:pPr>
      <w:widowControl w:val="false"/>
      <w:ind w:left="1134" w:hanging="0"/>
    </w:pPr>
    <w:rPr>
      <w:rFonts w:ascii="Times New Roman" w:hAnsi="Times New Roman" w:eastAsia="Times New Roman" w:cs="Times New Roman"/>
      <w:color w:val="auto"/>
      <w:sz w:val="20"/>
      <w:szCs w:val="20"/>
      <w:lang w:val="en-US" w:eastAsia="en-US" w:bidi="ar-SA"/>
    </w:rPr>
  </w:style>
  <w:style w:type="paragraph" w:styleId="FuncDescr" w:customStyle="1">
    <w:name w:val="FuncDescr"/>
    <w:basedOn w:val="Normal"/>
    <w:qFormat/>
    <w:pPr>
      <w:ind w:left="851" w:hanging="567"/>
    </w:pPr>
    <w:rPr>
      <w:sz w:val="24"/>
    </w:rPr>
  </w:style>
  <w:style w:type="paragraph" w:styleId="PlainText">
    <w:name w:val="Plain Text"/>
    <w:basedOn w:val="Normal"/>
    <w:qFormat/>
    <w:pPr/>
    <w:rPr>
      <w:rFonts w:ascii="Courier New" w:hAnsi="Courier New"/>
    </w:rPr>
  </w:style>
  <w:style w:type="paragraph" w:styleId="BodyText2">
    <w:name w:val="Body Text 2"/>
    <w:basedOn w:val="Normal"/>
    <w:qFormat/>
    <w:pPr/>
    <w:rPr>
      <w:lang w:val="en-US"/>
    </w:rPr>
  </w:style>
  <w:style w:type="paragraph" w:styleId="NoSpacing">
    <w:name w:val="No Spacing"/>
    <w:uiPriority w:val="99"/>
    <w:qFormat/>
    <w:rsid w:val="00de7ad3"/>
    <w:pPr>
      <w:widowControl/>
      <w:bidi w:val="0"/>
      <w:jc w:val="left"/>
    </w:pPr>
    <w:rPr>
      <w:rFonts w:ascii="Calibri" w:hAnsi="Calibri" w:eastAsia="Calibri" w:cs="Times New Roman"/>
      <w:color w:val="auto"/>
      <w:sz w:val="22"/>
      <w:szCs w:val="22"/>
      <w:lang w:val="en-US" w:eastAsia="en-US" w:bidi="ar-SA"/>
    </w:rPr>
  </w:style>
  <w:style w:type="paragraph" w:styleId="ListParagraph">
    <w:name w:val="List Paragraph"/>
    <w:basedOn w:val="Normal"/>
    <w:link w:val="ListParagraphChar"/>
    <w:uiPriority w:val="34"/>
    <w:qFormat/>
    <w:rsid w:val="006479d6"/>
    <w:pPr>
      <w:spacing w:lineRule="auto" w:line="276" w:before="0" w:after="200"/>
      <w:ind w:left="720" w:hanging="0"/>
      <w:contextualSpacing/>
      <w:jc w:val="left"/>
    </w:pPr>
    <w:rPr>
      <w:rFonts w:ascii="Calibri" w:hAnsi="Calibri" w:eastAsia="Calibri"/>
      <w:sz w:val="22"/>
      <w:szCs w:val="22"/>
      <w:lang w:val="en-US"/>
    </w:rPr>
  </w:style>
  <w:style w:type="paragraph" w:styleId="BalloonText">
    <w:name w:val="Balloon Text"/>
    <w:basedOn w:val="Normal"/>
    <w:link w:val="BalloonTextChar"/>
    <w:semiHidden/>
    <w:unhideWhenUsed/>
    <w:qFormat/>
    <w:rsid w:val="005e02cb"/>
    <w:pPr>
      <w:spacing w:lineRule="auto" w:line="240"/>
    </w:pPr>
    <w:rPr>
      <w:rFonts w:ascii="Tahoma" w:hAnsi="Tahoma"/>
      <w:sz w:val="16"/>
      <w:szCs w:val="16"/>
      <w:lang w:eastAsia="x-none"/>
    </w:rPr>
  </w:style>
  <w:style w:type="paragraph" w:styleId="HTMLPreformatted">
    <w:name w:val="HTML Preformatted"/>
    <w:basedOn w:val="Normal"/>
    <w:link w:val="HTMLPreformattedChar"/>
    <w:uiPriority w:val="99"/>
    <w:unhideWhenUsed/>
    <w:qFormat/>
    <w:rsid w:val="00c7299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lang w:val="x-none" w:eastAsia="x-none"/>
    </w:rPr>
  </w:style>
  <w:style w:type="paragraph" w:styleId="Annotationsubject">
    <w:name w:val="annotation subject"/>
    <w:basedOn w:val="Annotationtext"/>
    <w:link w:val="CommentSubjectChar"/>
    <w:semiHidden/>
    <w:unhideWhenUsed/>
    <w:qFormat/>
    <w:rsid w:val="00284327"/>
    <w:pPr/>
    <w:rPr>
      <w:b/>
      <w:bCs/>
    </w:rPr>
  </w:style>
  <w:style w:type="paragraph" w:styleId="NormalWeb">
    <w:name w:val="Normal (Web)"/>
    <w:basedOn w:val="Normal"/>
    <w:uiPriority w:val="99"/>
    <w:unhideWhenUsed/>
    <w:qFormat/>
    <w:rsid w:val="004c15a6"/>
    <w:pPr>
      <w:spacing w:lineRule="auto" w:line="240" w:beforeAutospacing="1" w:afterAutospacing="1"/>
      <w:ind w:hanging="0"/>
      <w:jc w:val="left"/>
    </w:pPr>
    <w:rPr>
      <w:sz w:val="24"/>
      <w:szCs w:val="24"/>
      <w:lang w:eastAsia="ru-RU"/>
    </w:rPr>
  </w:style>
  <w:style w:type="paragraph" w:styleId="ListBullet3">
    <w:name w:val="List Bullet 3"/>
    <w:basedOn w:val="Normal"/>
    <w:autoRedefine/>
    <w:qFormat/>
    <w:rsid w:val="009b127b"/>
    <w:pPr/>
    <w:rPr>
      <w:bCs/>
      <w:sz w:val="22"/>
      <w:lang w:val="en-US"/>
    </w:rPr>
  </w:style>
  <w:style w:type="paragraph" w:styleId="CopyrightNotice" w:customStyle="1">
    <w:name w:val="Copyright Notice"/>
    <w:basedOn w:val="Normal"/>
    <w:qFormat/>
    <w:rsid w:val="009b127b"/>
    <w:pPr>
      <w:keepLines/>
      <w:tabs>
        <w:tab w:val="left" w:pos="5760" w:leader="none"/>
        <w:tab w:val="left" w:pos="6660" w:leader="none"/>
      </w:tabs>
      <w:spacing w:before="120" w:after="120"/>
      <w:jc w:val="center"/>
    </w:pPr>
    <w:rPr>
      <w:sz w:val="16"/>
      <w:lang w:val="en-AU" w:eastAsia="sv-SE"/>
    </w:rPr>
  </w:style>
  <w:style w:type="paragraph" w:styleId="BulletCar" w:customStyle="1">
    <w:name w:val="Bullet Car Знак Знак Знак Знак Знак Знак Знак Знак Знак Знак Знак"/>
    <w:basedOn w:val="Normal"/>
    <w:qFormat/>
    <w:rsid w:val="009b127b"/>
    <w:pPr>
      <w:spacing w:lineRule="auto" w:line="240" w:before="60" w:after="60"/>
    </w:pPr>
    <w:rPr>
      <w:rFonts w:ascii="Arial" w:hAnsi="Arial" w:cs="Arial"/>
      <w:sz w:val="22"/>
      <w:szCs w:val="22"/>
      <w:lang w:val="en-GB" w:eastAsia="fr-FR"/>
    </w:rPr>
  </w:style>
  <w:style w:type="paragraph" w:styleId="BulletCar1" w:customStyle="1">
    <w:name w:val="Bullet Car Знак Знак Знак Знак Знак Знак Знак Знак Знак Знак Знак Знак Знак"/>
    <w:basedOn w:val="Normal"/>
    <w:qFormat/>
    <w:rsid w:val="009b127b"/>
    <w:pPr>
      <w:spacing w:lineRule="auto" w:line="240"/>
      <w:jc w:val="left"/>
    </w:pPr>
    <w:rPr>
      <w:sz w:val="24"/>
      <w:szCs w:val="24"/>
      <w:lang w:val="fr-FR" w:eastAsia="fr-FR"/>
    </w:rPr>
  </w:style>
  <w:style w:type="paragraph" w:styleId="Numberedlist21" w:customStyle="1">
    <w:name w:val="Numbered list 2.1"/>
    <w:basedOn w:val="1"/>
    <w:next w:val="Normal"/>
    <w:qFormat/>
    <w:rsid w:val="009b127b"/>
    <w:pPr>
      <w:keepLines/>
      <w:pageBreakBefore/>
      <w:numPr>
        <w:ilvl w:val="0"/>
        <w:numId w:val="0"/>
      </w:numPr>
      <w:pBdr/>
      <w:tabs>
        <w:tab w:val="left" w:pos="720" w:leader="none"/>
      </w:tabs>
      <w:spacing w:before="240" w:after="60"/>
      <w:ind w:firstLine="720"/>
      <w:jc w:val="both"/>
    </w:pPr>
    <w:rPr>
      <w:rFonts w:ascii="Futura Bk" w:hAnsi="Futura Bk" w:cs="Arial"/>
      <w:sz w:val="28"/>
      <w:lang w:val="en-US" w:eastAsia="en-US"/>
      <w14:shadow w14:blurRad="0" w14:dist="0" w14:dir="0" w14:sx="0" w14:sy="0" w14:kx="0" w14:ky="0" w14:algn="none">
        <w14:srgbClr w14:val="000000"/>
      </w14:shadow>
    </w:rPr>
  </w:style>
  <w:style w:type="paragraph" w:styleId="Numberedlist22" w:customStyle="1">
    <w:name w:val="Numbered list 2.2"/>
    <w:basedOn w:val="2"/>
    <w:next w:val="Normal"/>
    <w:qFormat/>
    <w:rsid w:val="009b127b"/>
    <w:pPr>
      <w:numPr>
        <w:ilvl w:val="0"/>
        <w:numId w:val="0"/>
      </w:numPr>
      <w:tabs>
        <w:tab w:val="left" w:pos="720" w:leader="none"/>
      </w:tabs>
      <w:spacing w:before="240" w:after="60"/>
      <w:ind w:firstLine="720"/>
    </w:pPr>
    <w:rPr>
      <w:rFonts w:ascii="Futura Bk" w:hAnsi="Futura Bk"/>
      <w:sz w:val="24"/>
      <w:lang w:eastAsia="en-US"/>
    </w:rPr>
  </w:style>
  <w:style w:type="paragraph" w:styleId="Numberedlist23" w:customStyle="1">
    <w:name w:val="Numbered list 2.3"/>
    <w:basedOn w:val="3"/>
    <w:next w:val="Normal"/>
    <w:qFormat/>
    <w:rsid w:val="009b127b"/>
    <w:pPr>
      <w:keepLines w:val="false"/>
      <w:numPr>
        <w:ilvl w:val="0"/>
        <w:numId w:val="0"/>
      </w:numPr>
      <w:tabs>
        <w:tab w:val="left" w:pos="1080" w:leader="none"/>
      </w:tabs>
      <w:spacing w:lineRule="auto" w:line="240" w:before="240" w:after="60"/>
      <w:ind w:firstLine="720"/>
      <w:jc w:val="both"/>
    </w:pPr>
    <w:rPr>
      <w:rFonts w:ascii="Futura Bk" w:hAnsi="Futura Bk"/>
      <w:sz w:val="22"/>
    </w:rPr>
  </w:style>
  <w:style w:type="paragraph" w:styleId="Numberedlist24" w:customStyle="1">
    <w:name w:val="Numbered list 2.4"/>
    <w:basedOn w:val="4"/>
    <w:next w:val="Normal"/>
    <w:qFormat/>
    <w:rsid w:val="009b127b"/>
    <w:pPr>
      <w:numPr>
        <w:ilvl w:val="0"/>
        <w:numId w:val="0"/>
      </w:numPr>
      <w:tabs>
        <w:tab w:val="left" w:pos="1080" w:leader="none"/>
        <w:tab w:val="left" w:pos="1440" w:leader="none"/>
        <w:tab w:val="left" w:pos="1800" w:leader="none"/>
      </w:tabs>
      <w:spacing w:before="240" w:after="60"/>
      <w:ind w:firstLine="720"/>
    </w:pPr>
    <w:rPr>
      <w:rFonts w:ascii="Futura Bk" w:hAnsi="Futura Bk"/>
      <w:sz w:val="20"/>
    </w:rPr>
  </w:style>
  <w:style w:type="paragraph" w:styleId="StyleLatinMSSansSerifAsianBatang9ptBlackLeftFir" w:customStyle="1">
    <w:name w:val="Style (Latin) MS Sans Serif (Asian) Batang 9 pt Black Left Fir..."/>
    <w:basedOn w:val="Normal"/>
    <w:autoRedefine/>
    <w:qFormat/>
    <w:rsid w:val="009b127b"/>
    <w:pPr>
      <w:spacing w:lineRule="auto" w:line="240"/>
      <w:ind w:hanging="0"/>
      <w:jc w:val="left"/>
    </w:pPr>
    <w:rPr>
      <w:rFonts w:eastAsia="Batang"/>
      <w:color w:val="000000"/>
      <w:sz w:val="22"/>
      <w:szCs w:val="18"/>
    </w:rPr>
  </w:style>
  <w:style w:type="paragraph" w:styleId="StyleLatinMSSansSerifAsianBatang9ptBoldBlackLef" w:customStyle="1">
    <w:name w:val="Style (Latin) MS Sans Serif (Asian) Batang 9 pt Bold Black Lef..."/>
    <w:basedOn w:val="Normal"/>
    <w:qFormat/>
    <w:rsid w:val="009b127b"/>
    <w:pPr>
      <w:spacing w:lineRule="auto" w:line="240"/>
      <w:ind w:hanging="0"/>
      <w:jc w:val="left"/>
    </w:pPr>
    <w:rPr>
      <w:rFonts w:eastAsia="Batang"/>
      <w:b/>
      <w:bCs/>
      <w:color w:val="000000"/>
      <w:sz w:val="22"/>
      <w:szCs w:val="18"/>
    </w:rPr>
  </w:style>
  <w:style w:type="paragraph" w:styleId="StyleBulletsComplexArialBefore0ptAfter0ptLine1" w:customStyle="1">
    <w:name w:val="Style Bullets + (Complex) Arial Before:  0 pt After:  0 pt Line ...1"/>
    <w:basedOn w:val="Normal"/>
    <w:qFormat/>
    <w:rsid w:val="009b127b"/>
    <w:pPr/>
    <w:rPr>
      <w:sz w:val="22"/>
    </w:rPr>
  </w:style>
  <w:style w:type="paragraph" w:styleId="Arial0" w:customStyle="1">
    <w:name w:val="Стиль Arial Первая строка:  0 см Междустр.интервал:  одинарный"/>
    <w:basedOn w:val="Normal"/>
    <w:qFormat/>
    <w:rsid w:val="009b127b"/>
    <w:pPr>
      <w:spacing w:lineRule="auto" w:line="240" w:before="0" w:after="40"/>
      <w:ind w:hanging="0"/>
    </w:pPr>
    <w:rPr>
      <w:rFonts w:ascii="Arial" w:hAnsi="Arial"/>
      <w:sz w:val="22"/>
    </w:rPr>
  </w:style>
  <w:style w:type="paragraph" w:styleId="Bullet1SingleArial" w:customStyle="1">
    <w:name w:val="Стиль *Bullet #1 Single + (сложные знаки) Arial по ширине"/>
    <w:basedOn w:val="Normal"/>
    <w:autoRedefine/>
    <w:qFormat/>
    <w:rsid w:val="009b127b"/>
    <w:pPr>
      <w:tabs>
        <w:tab w:val="left" w:pos="360" w:leader="none"/>
        <w:tab w:val="left" w:pos="2002" w:leader="none"/>
      </w:tabs>
      <w:spacing w:lineRule="atLeast" w:line="220" w:before="60" w:after="60"/>
      <w:ind w:left="360" w:hanging="360"/>
    </w:pPr>
    <w:rPr>
      <w:rFonts w:ascii="Arial" w:hAnsi="Arial" w:cs="Arial"/>
      <w:color w:val="000000"/>
      <w:sz w:val="22"/>
      <w:lang w:val="en-US"/>
    </w:rPr>
  </w:style>
  <w:style w:type="paragraph" w:styleId="BulletDSCMAbasic" w:customStyle="1">
    <w:name w:val="Bullet DS CMA basic"/>
    <w:basedOn w:val="Bullet1SingleArial"/>
    <w:qFormat/>
    <w:rsid w:val="009b127b"/>
    <w:pPr/>
    <w:rPr/>
  </w:style>
  <w:style w:type="paragraph" w:styleId="StyleHeading2new" w:customStyle="1">
    <w:name w:val="Style Heading 2 new"/>
    <w:basedOn w:val="2"/>
    <w:qFormat/>
    <w:rsid w:val="0029322d"/>
    <w:pPr>
      <w:numPr>
        <w:ilvl w:val="0"/>
        <w:numId w:val="0"/>
      </w:numPr>
      <w:spacing w:before="0" w:after="0"/>
      <w:ind w:firstLine="720"/>
    </w:pPr>
    <w:rPr>
      <w:bCs/>
      <w:i/>
      <w:iCs/>
      <w:lang w:eastAsia="en-US"/>
    </w:rPr>
  </w:style>
  <w:style w:type="paragraph" w:styleId="Style110" w:customStyle="1">
    <w:name w:val="Style1"/>
    <w:basedOn w:val="3"/>
    <w:qFormat/>
    <w:rsid w:val="006634c1"/>
    <w:pPr>
      <w:numPr>
        <w:ilvl w:val="0"/>
        <w:numId w:val="0"/>
      </w:numPr>
      <w:tabs>
        <w:tab w:val="left" w:pos="1980" w:leader="none"/>
      </w:tabs>
      <w:spacing w:before="120" w:after="120"/>
      <w:ind w:left="0" w:hanging="0"/>
    </w:pPr>
    <w:rPr>
      <w:rFonts w:ascii="Times New Roman" w:hAnsi="Times New Roman" w:eastAsia="Batang" w:cs="Times New Roman"/>
      <w:bCs/>
      <w:smallCaps/>
      <w:color w:val="800000"/>
      <w:sz w:val="28"/>
      <w:szCs w:val="24"/>
      <w:lang w:eastAsia="fr-FR"/>
    </w:rPr>
  </w:style>
  <w:style w:type="paragraph" w:styleId="Style22" w:customStyle="1">
    <w:name w:val="Style2"/>
    <w:basedOn w:val="Style110"/>
    <w:qFormat/>
    <w:rsid w:val="006634c1"/>
    <w:pPr>
      <w:tabs>
        <w:tab w:val="left" w:pos="2160" w:leader="none"/>
      </w:tabs>
      <w:ind w:left="2160" w:hanging="720"/>
    </w:pPr>
    <w:rPr/>
  </w:style>
  <w:style w:type="paragraph" w:styleId="AddressL2set" w:customStyle="1">
    <w:name w:val="Address L2 (set)"/>
    <w:basedOn w:val="Normal"/>
    <w:link w:val="AddressL2setCharChar"/>
    <w:qFormat/>
    <w:rsid w:val="00da65f3"/>
    <w:pPr>
      <w:spacing w:lineRule="auto" w:line="240" w:before="60" w:after="60"/>
      <w:ind w:firstLine="567"/>
      <w:jc w:val="left"/>
    </w:pPr>
    <w:rPr>
      <w:rFonts w:ascii="Arial Narrow" w:hAnsi="Arial Narrow" w:cs="Arial"/>
      <w:color w:val="808080"/>
      <w:sz w:val="22"/>
      <w:szCs w:val="17"/>
      <w:lang w:val="en-GB"/>
    </w:rPr>
  </w:style>
  <w:style w:type="paragraph" w:styleId="TableSmHeadingRight" w:customStyle="1">
    <w:name w:val="Table_Sm_Heading_Right"/>
    <w:basedOn w:val="Normal"/>
    <w:qFormat/>
    <w:rsid w:val="00da65f3"/>
    <w:pPr>
      <w:keepNext/>
      <w:keepLines/>
      <w:spacing w:lineRule="auto" w:line="240" w:before="60" w:after="40"/>
      <w:ind w:firstLine="567"/>
      <w:jc w:val="right"/>
    </w:pPr>
    <w:rPr>
      <w:b/>
      <w:sz w:val="16"/>
      <w:szCs w:val="24"/>
      <w:lang w:eastAsia="ru-RU"/>
    </w:rPr>
  </w:style>
  <w:style w:type="paragraph" w:styleId="TableMedium" w:customStyle="1">
    <w:name w:val="Table_Medium"/>
    <w:basedOn w:val="Normal"/>
    <w:qFormat/>
    <w:rsid w:val="00da65f3"/>
    <w:pPr>
      <w:spacing w:lineRule="auto" w:line="240" w:before="40" w:after="40"/>
      <w:ind w:firstLine="567"/>
      <w:jc w:val="left"/>
    </w:pPr>
    <w:rPr>
      <w:sz w:val="18"/>
      <w:szCs w:val="24"/>
      <w:lang w:eastAsia="ru-RU"/>
    </w:rPr>
  </w:style>
  <w:style w:type="paragraph" w:styleId="ListParagraph1" w:customStyle="1">
    <w:name w:val="List Paragraph1"/>
    <w:basedOn w:val="Normal"/>
    <w:uiPriority w:val="34"/>
    <w:qFormat/>
    <w:rsid w:val="004038d8"/>
    <w:pPr>
      <w:spacing w:lineRule="auto" w:line="240" w:before="0" w:after="0"/>
      <w:ind w:left="720" w:firstLine="567"/>
      <w:contextualSpacing/>
      <w:jc w:val="left"/>
    </w:pPr>
    <w:rPr>
      <w:rFonts w:ascii="Calibri" w:hAnsi="Calibri" w:eastAsia="Calibri"/>
      <w:sz w:val="22"/>
      <w:szCs w:val="22"/>
      <w:lang w:val="en-US"/>
    </w:rPr>
  </w:style>
  <w:style w:type="paragraph" w:styleId="Endnotetext">
    <w:name w:val="endnote text"/>
    <w:basedOn w:val="Normal"/>
    <w:link w:val="EndnoteTextChar"/>
    <w:uiPriority w:val="99"/>
    <w:semiHidden/>
    <w:unhideWhenUsed/>
    <w:qFormat/>
    <w:rsid w:val="00316b94"/>
    <w:pPr>
      <w:spacing w:lineRule="auto" w:line="240"/>
    </w:pPr>
    <w:rPr/>
  </w:style>
  <w:style w:type="paragraph" w:styleId="TableSimple" w:customStyle="1">
    <w:name w:val="Table Simple"/>
    <w:basedOn w:val="Normal"/>
    <w:link w:val="TableSimpleChar"/>
    <w:qFormat/>
    <w:rsid w:val="00ba7527"/>
    <w:pPr>
      <w:spacing w:lineRule="auto" w:line="276"/>
      <w:ind w:hanging="0"/>
      <w:jc w:val="center"/>
    </w:pPr>
    <w:rPr>
      <w:rFonts w:ascii="Arial Narrow" w:hAnsi="Arial Narrow" w:cs="Calibri"/>
      <w:b/>
      <w:color w:val="000000"/>
      <w:sz w:val="22"/>
      <w:lang w:val="en-US" w:eastAsia="ru-RU"/>
    </w:rPr>
  </w:style>
  <w:style w:type="paragraph" w:styleId="Default" w:customStyle="1">
    <w:name w:val="Default"/>
    <w:qFormat/>
    <w:rsid w:val="00994ff8"/>
    <w:pPr>
      <w:widowControl/>
      <w:bidi w:val="0"/>
      <w:jc w:val="left"/>
    </w:pPr>
    <w:rPr>
      <w:rFonts w:ascii="Arial" w:hAnsi="Arial" w:cs="Arial" w:eastAsia="Times New Roman"/>
      <w:color w:val="000000"/>
      <w:sz w:val="24"/>
      <w:szCs w:val="24"/>
      <w:lang w:val="ru-RU"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b127b"/>
    <w:pPr>
      <w:spacing w:line="360" w:lineRule="auto"/>
      <w:jc w:val="both"/>
    </w:pPr>
    <w:rPr>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
    <w:name w:val="Light List"/>
    <w:basedOn w:val="TableNormal"/>
    <w:uiPriority w:val="61"/>
    <w:rsid w:val="009c747d"/>
    <w:rPr>
      <w:rFonts w:asciiTheme="minorHAnsi" w:hAnsiTheme="minorHAnsi" w:eastAsiaTheme="minorHAnsi" w:cstheme="minorBidi"/>
      <w:lang w:val="en-GB"/>
      <w:sz w:val="22"/>
      <w:szCs w:val="22"/>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calhost:8743/portal/" TargetMode="External"/><Relationship Id="rId3" Type="http://schemas.openxmlformats.org/officeDocument/2006/relationships/hyperlink" Target="https://prism-client:8080/portal" TargetMode="External"/><Relationship Id="rId4" Type="http://schemas.openxmlformats.org/officeDocument/2006/relationships/hyperlink" Target="https://10.1.28.164:8080/porta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486394-999B-4ECB-AD01-259F1DAB5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6</Pages>
  <Words>1135</Words>
  <Characters>5740</Characters>
  <CharactersWithSpaces>6776</CharactersWithSpaces>
  <Paragraphs>80</Paragraphs>
  <Company>CMA Small SYstems 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2019-02-13T13:07:00Z</dcterms:created>
  <dc:creator>Mikhail Sazonov</dc:creator>
  <dc:description/>
  <dc:language>ru-RU</dc:language>
  <cp:lastModifiedBy/>
  <cp:lastPrinted>2017-03-03T08:57:00Z</cp:lastPrinted>
  <dcterms:modified xsi:type="dcterms:W3CDTF">2020-03-17T21:50:15Z</dcterms:modified>
  <cp:revision>3</cp:revision>
  <dc:subject>LVPCSS</dc:subject>
  <dc:title>File Adapter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CMA Small SYstems AB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iko</vt:lpwstr>
  </property>
  <property fmtid="{D5CDD505-2E9C-101B-9397-08002B2CF9AE}" pid="8" name="ScaleCrop">
    <vt:bool>0</vt:bool>
  </property>
  <property fmtid="{D5CDD505-2E9C-101B-9397-08002B2CF9AE}" pid="9" name="ShareDoc">
    <vt:bool>0</vt:bool>
  </property>
</Properties>
</file>