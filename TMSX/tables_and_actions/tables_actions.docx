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8.png" ContentType="image/png"/>
  <Override PartName="/word/media/image17.jpeg" ContentType="image/jpe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keepNext/>
        <w:numPr>
          <w:ilvl w:val="0"/>
          <w:numId w:val="2"/>
        </w:numPr>
        <w:pBdr/>
        <w:spacing w:before="840" w:after="360"/>
        <w:ind w:left="420" w:hanging="420"/>
        <w:rPr/>
      </w:pPr>
      <w:bookmarkStart w:id="0" w:name="_Toc516651476"/>
      <w:bookmarkStart w:id="1" w:name="_Toc454977323"/>
      <w:bookmarkStart w:id="2" w:name="_Toc532829930"/>
      <w:bookmarkStart w:id="3" w:name="_Toc436833171"/>
      <w:bookmarkEnd w:id="0"/>
      <w:bookmarkEnd w:id="1"/>
      <w:bookmarkEnd w:id="2"/>
      <w:bookmarkEnd w:id="3"/>
      <w:r>
        <w:rPr>
          <w:rFonts w:cs="Arial"/>
          <w:color w:val="000000"/>
          <w:lang w:val="en-GB"/>
        </w:rPr>
        <w:t>Main tables and actions</w:t>
      </w:r>
    </w:p>
    <w:p>
      <w:pPr>
        <w:pStyle w:val="2"/>
        <w:numPr>
          <w:ilvl w:val="1"/>
          <w:numId w:val="2"/>
        </w:numPr>
        <w:rPr>
          <w:lang w:val="en-GB"/>
        </w:rPr>
      </w:pPr>
      <w:bookmarkStart w:id="4" w:name="_Toc532829931"/>
      <w:bookmarkStart w:id="5" w:name="_Ref481683988"/>
      <w:bookmarkEnd w:id="4"/>
      <w:bookmarkEnd w:id="5"/>
      <w:r>
        <w:rPr>
          <w:lang w:val="en-GB"/>
        </w:rPr>
        <w:t>User session operations</w:t>
      </w:r>
    </w:p>
    <w:p>
      <w:pPr>
        <w:pStyle w:val="Style8"/>
        <w:ind w:hanging="0"/>
        <w:rPr/>
      </w:pPr>
      <w:r>
        <w:rPr>
          <w:rFonts w:cs="Arial" w:ascii="Arial" w:hAnsi="Arial"/>
          <w:color w:val="000000"/>
          <w:lang w:val="en-GB"/>
        </w:rPr>
        <w:t xml:space="preserve">The login form appears on the screen automatically every time the TMS/X is started (see the section </w:t>
      </w:r>
      <w:r>
        <w:rPr>
          <w:rFonts w:cs="Arial" w:ascii="Arial" w:hAnsi="Arial"/>
          <w:color w:val="000000"/>
          <w:lang w:val="en-GB"/>
        </w:rPr>
        <w:fldChar w:fldCharType="begin"/>
      </w:r>
      <w:r>
        <w:instrText> REF _Ref473734174 \r \h </w:instrText>
      </w:r>
      <w:r>
        <w:fldChar w:fldCharType="separate"/>
      </w:r>
      <w:r>
        <w:t>Ошибка: источник перекрёстной ссылки не найден</w:t>
      </w:r>
      <w:r>
        <w:fldChar w:fldCharType="end"/>
      </w:r>
      <w:r>
        <w:rPr>
          <w:rFonts w:cs="Arial" w:ascii="Arial" w:hAnsi="Arial"/>
          <w:color w:val="000000"/>
          <w:lang w:val="en-GB"/>
        </w:rPr>
        <w:t>). When the user is logged-on, the following session operations are available from the separate menu that will pop-up, as the user clicks its name in the TMS/X main menu:</w:t>
      </w:r>
    </w:p>
    <w:p>
      <w:pPr>
        <w:pStyle w:val="Style8"/>
        <w:ind w:hanging="0"/>
        <w:jc w:val="center"/>
        <w:rPr>
          <w:rFonts w:ascii="Arial" w:hAnsi="Arial" w:cs="Arial"/>
          <w:color w:val="000000"/>
          <w:lang w:val="en-GB"/>
        </w:rPr>
      </w:pPr>
      <w:r>
        <w:rPr/>
        <w:drawing>
          <wp:inline distT="0" distB="0" distL="0" distR="0">
            <wp:extent cx="6400800" cy="762000"/>
            <wp:effectExtent l="0" t="0" r="0" b="0"/>
            <wp:docPr id="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descr=""/>
                    <pic:cNvPicPr>
                      <a:picLocks noChangeAspect="1" noChangeArrowheads="1"/>
                    </pic:cNvPicPr>
                  </pic:nvPicPr>
                  <pic:blipFill>
                    <a:blip r:embed="rId2"/>
                    <a:stretch>
                      <a:fillRect/>
                    </a:stretch>
                  </pic:blipFill>
                  <pic:spPr bwMode="auto">
                    <a:xfrm>
                      <a:off x="0" y="0"/>
                      <a:ext cx="6400800" cy="762000"/>
                    </a:xfrm>
                    <a:prstGeom prst="rect">
                      <a:avLst/>
                    </a:prstGeom>
                  </pic:spPr>
                </pic:pic>
              </a:graphicData>
            </a:graphic>
          </wp:inline>
        </w:drawing>
      </w:r>
    </w:p>
    <w:p>
      <w:pPr>
        <w:pStyle w:val="Normal"/>
        <w:ind w:hanging="0"/>
        <w:rPr>
          <w:rFonts w:ascii="Arial" w:hAnsi="Arial" w:cs="Arial"/>
          <w:lang w:val="en-GB"/>
        </w:rPr>
      </w:pPr>
      <w:r>
        <w:rPr>
          <w:rFonts w:cs="Arial" w:ascii="Arial" w:hAnsi="Arial"/>
          <w:color w:val="000000"/>
          <w:lang w:val="en-GB"/>
        </w:rPr>
        <w:t>The</w:t>
      </w:r>
      <w:r>
        <w:rPr>
          <w:rFonts w:cs="Arial" w:ascii="Arial" w:hAnsi="Arial"/>
          <w:b/>
          <w:color w:val="000000"/>
          <w:lang w:val="en-GB"/>
        </w:rPr>
        <w:t xml:space="preserve"> </w:t>
      </w:r>
      <w:r>
        <w:rPr>
          <w:rFonts w:cs="Arial" w:ascii="Arial" w:hAnsi="Arial"/>
          <w:color w:val="000000"/>
          <w:lang w:val="en-GB"/>
        </w:rPr>
        <w:t>Session</w:t>
      </w:r>
      <w:r>
        <w:rPr>
          <w:rFonts w:cs="Arial" w:ascii="Arial" w:hAnsi="Arial"/>
          <w:b/>
          <w:color w:val="000000"/>
          <w:lang w:val="en-GB"/>
        </w:rPr>
        <w:t xml:space="preserve"> </w:t>
      </w:r>
      <w:r>
        <w:rPr>
          <w:rFonts w:cs="Arial" w:ascii="Arial" w:hAnsi="Arial"/>
          <w:color w:val="000000"/>
          <w:lang w:val="en-GB"/>
        </w:rPr>
        <w:t>menu contains the following items:</w:t>
      </w:r>
    </w:p>
    <w:p>
      <w:pPr>
        <w:pStyle w:val="Style8"/>
        <w:numPr>
          <w:ilvl w:val="0"/>
          <w:numId w:val="3"/>
        </w:numPr>
        <w:rPr>
          <w:rFonts w:ascii="Arial" w:hAnsi="Arial" w:cs="Arial"/>
          <w:color w:val="000000"/>
          <w:lang w:val="en-GB"/>
        </w:rPr>
      </w:pPr>
      <w:r>
        <w:rPr>
          <w:rFonts w:cs="Arial" w:ascii="Arial" w:hAnsi="Arial"/>
          <w:b/>
          <w:color w:val="000000"/>
          <w:lang w:val="en-GB"/>
        </w:rPr>
        <w:t>Logout</w:t>
      </w:r>
      <w:r>
        <w:rPr>
          <w:rFonts w:cs="Arial" w:ascii="Arial" w:hAnsi="Arial"/>
          <w:color w:val="000000"/>
          <w:lang w:val="en-GB"/>
        </w:rPr>
        <w:t> — logs off the user from the TMS/X and suggest new session;</w:t>
      </w:r>
    </w:p>
    <w:p>
      <w:pPr>
        <w:pStyle w:val="Style8"/>
        <w:numPr>
          <w:ilvl w:val="0"/>
          <w:numId w:val="3"/>
        </w:numPr>
        <w:rPr>
          <w:rFonts w:ascii="Arial" w:hAnsi="Arial" w:cs="Arial"/>
          <w:color w:val="000000"/>
          <w:lang w:val="en-GB"/>
        </w:rPr>
      </w:pPr>
      <w:r>
        <w:rPr>
          <w:rFonts w:cs="Arial" w:ascii="Arial" w:hAnsi="Arial"/>
          <w:b/>
          <w:color w:val="000000"/>
          <w:lang w:val="en-GB"/>
        </w:rPr>
        <w:t>Change password</w:t>
      </w:r>
      <w:r>
        <w:rPr>
          <w:rFonts w:cs="Arial" w:ascii="Arial" w:hAnsi="Arial"/>
          <w:color w:val="000000"/>
          <w:lang w:val="en-GB"/>
        </w:rPr>
        <w:t> — allows changing user's password (availability of the item depends on whether this functionality is provided in the current version of the software and cryptography settings).</w:t>
      </w:r>
    </w:p>
    <w:p>
      <w:pPr>
        <w:pStyle w:val="3"/>
        <w:numPr>
          <w:ilvl w:val="2"/>
          <w:numId w:val="2"/>
        </w:numPr>
        <w:rPr>
          <w:lang w:val="en-GB"/>
        </w:rPr>
      </w:pPr>
      <w:bookmarkStart w:id="6" w:name="_Toc532829932"/>
      <w:bookmarkStart w:id="7" w:name="_Toc436833173"/>
      <w:r>
        <w:rPr>
          <w:lang w:val="en-GB"/>
        </w:rPr>
        <w:t>Logging out</w:t>
      </w:r>
      <w:bookmarkEnd w:id="6"/>
      <w:bookmarkEnd w:id="7"/>
      <w:r>
        <w:rPr>
          <w:lang w:val="en-GB"/>
        </w:rPr>
        <w:t xml:space="preserve"> </w:t>
      </w:r>
    </w:p>
    <w:p>
      <w:pPr>
        <w:pStyle w:val="Style8"/>
        <w:ind w:hanging="0"/>
        <w:rPr>
          <w:rFonts w:ascii="Arial" w:hAnsi="Arial" w:cs="Arial"/>
          <w:color w:val="000000"/>
          <w:lang w:val="en-GB"/>
        </w:rPr>
      </w:pPr>
      <w:r>
        <w:rPr>
          <w:rFonts w:cs="Arial" w:ascii="Arial" w:hAnsi="Arial"/>
          <w:color w:val="000000"/>
          <w:lang w:val="en-GB"/>
        </w:rPr>
        <w:t>The process of logging out of the software just invokes the logout function and redirects you to the login page, where you can enter credential of another user (e.g., in order to make an authorization of entered payment).</w:t>
      </w:r>
    </w:p>
    <w:p>
      <w:pPr>
        <w:pStyle w:val="3"/>
        <w:numPr>
          <w:ilvl w:val="2"/>
          <w:numId w:val="2"/>
        </w:numPr>
        <w:rPr>
          <w:lang w:val="en-GB"/>
        </w:rPr>
      </w:pPr>
      <w:bookmarkStart w:id="8" w:name="_Toc532829933"/>
      <w:bookmarkStart w:id="9" w:name="_Toc436833174"/>
      <w:bookmarkEnd w:id="8"/>
      <w:bookmarkEnd w:id="9"/>
      <w:r>
        <w:rPr>
          <w:lang w:val="en-GB"/>
        </w:rPr>
        <w:t>Changing own user password</w:t>
      </w:r>
    </w:p>
    <w:p>
      <w:pPr>
        <w:pStyle w:val="Style8"/>
        <w:ind w:hanging="0"/>
        <w:rPr>
          <w:rFonts w:ascii="Arial" w:hAnsi="Arial" w:cs="Arial"/>
          <w:color w:val="000000"/>
          <w:lang w:val="en-GB"/>
        </w:rPr>
      </w:pPr>
      <w:r>
        <w:rPr>
          <w:rFonts w:cs="Arial" w:ascii="Arial" w:hAnsi="Arial"/>
          <w:color w:val="000000"/>
          <w:lang w:val="en-GB"/>
        </w:rPr>
        <w:t>Changing user’s password might be disabled depending on user's permissions and cryptographic methods that are used in the current version of the TMS/X.</w:t>
      </w:r>
    </w:p>
    <w:p>
      <w:pPr>
        <w:pStyle w:val="Style8"/>
        <w:ind w:hanging="0"/>
        <w:rPr>
          <w:rFonts w:ascii="Arial" w:hAnsi="Arial" w:cs="Arial"/>
          <w:color w:val="000000"/>
          <w:lang w:val="en-GB"/>
        </w:rPr>
      </w:pPr>
      <w:r>
        <w:rPr>
          <w:rFonts w:cs="Arial" w:ascii="Arial" w:hAnsi="Arial"/>
          <w:color w:val="000000"/>
          <w:lang w:val="en-GB"/>
        </w:rPr>
        <w:t xml:space="preserve">When this option is able, call the </w:t>
      </w:r>
      <w:r>
        <w:rPr>
          <w:rFonts w:cs="Arial" w:ascii="Arial" w:hAnsi="Arial"/>
          <w:b/>
          <w:color w:val="000000"/>
          <w:lang w:val="en-GB"/>
        </w:rPr>
        <w:t>Session</w:t>
      </w:r>
      <w:r>
        <w:rPr>
          <w:rFonts w:cs="Arial" w:ascii="Arial" w:hAnsi="Arial"/>
          <w:color w:val="000000"/>
          <w:lang w:val="en-GB"/>
        </w:rPr>
        <w:t xml:space="preserve"> &gt; </w:t>
      </w:r>
      <w:r>
        <w:rPr>
          <w:rFonts w:cs="Arial" w:ascii="Arial" w:hAnsi="Arial"/>
          <w:b/>
          <w:color w:val="000000"/>
          <w:lang w:val="en-GB"/>
        </w:rPr>
        <w:t>Change password</w:t>
      </w:r>
      <w:r>
        <w:rPr>
          <w:rFonts w:cs="Arial" w:ascii="Arial" w:hAnsi="Arial"/>
          <w:color w:val="000000"/>
          <w:lang w:val="en-GB"/>
        </w:rPr>
        <w:t xml:space="preserve"> menu item. The dialog form will open: </w:t>
      </w:r>
    </w:p>
    <w:p>
      <w:pPr>
        <w:pStyle w:val="Style12"/>
        <w:spacing w:lineRule="auto" w:line="240"/>
        <w:rPr>
          <w:rFonts w:ascii="Arial" w:hAnsi="Arial" w:cs="Arial"/>
          <w:color w:val="000000"/>
          <w:lang w:val="en-GB"/>
        </w:rPr>
      </w:pPr>
      <w:r>
        <w:rPr/>
        <w:drawing>
          <wp:inline distT="0" distB="1270" distL="0" distR="0">
            <wp:extent cx="3876675" cy="1047115"/>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3876675" cy="104711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To change the password, type in your old password, the new one and retype the new password once again, in the correspondent fields of the form. The new password should be complex enough (from a security viewpoint); otherwise, the TMS/X wouldn't accept it. Then press the </w:t>
      </w:r>
      <w:r>
        <w:rPr>
          <w:rFonts w:cs="Arial" w:ascii="Arial" w:hAnsi="Arial"/>
          <w:color w:val="000000"/>
          <w:bdr w:val="single" w:sz="4" w:space="0" w:color="00000A"/>
          <w:lang w:val="en-GB"/>
        </w:rPr>
        <w:t>Change</w:t>
      </w:r>
      <w:r>
        <w:rPr>
          <w:rFonts w:cs="Arial" w:ascii="Arial" w:hAnsi="Arial"/>
          <w:color w:val="000000"/>
          <w:lang w:val="en-GB"/>
        </w:rPr>
        <w:t xml:space="preserve"> button to confirm the action. In the case of mistake, the error message will be issued:</w:t>
      </w:r>
    </w:p>
    <w:p>
      <w:pPr>
        <w:pStyle w:val="Style8"/>
        <w:ind w:hanging="0"/>
        <w:jc w:val="center"/>
        <w:rPr>
          <w:rFonts w:ascii="Arial" w:hAnsi="Arial" w:cs="Arial"/>
          <w:color w:val="000000"/>
          <w:lang w:val="en-GB"/>
        </w:rPr>
      </w:pPr>
      <w:r>
        <w:rPr/>
        <w:drawing>
          <wp:inline distT="0" distB="0" distL="0" distR="1905">
            <wp:extent cx="3312795" cy="368935"/>
            <wp:effectExtent l="0" t="0" r="0" b="0"/>
            <wp:docPr id="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
                    <pic:cNvPicPr>
                      <a:picLocks noChangeAspect="1" noChangeArrowheads="1"/>
                    </pic:cNvPicPr>
                  </pic:nvPicPr>
                  <pic:blipFill>
                    <a:blip r:embed="rId4"/>
                    <a:stretch>
                      <a:fillRect/>
                    </a:stretch>
                  </pic:blipFill>
                  <pic:spPr bwMode="auto">
                    <a:xfrm>
                      <a:off x="0" y="0"/>
                      <a:ext cx="3312795" cy="36893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Close the message box and try to fill in the fields of the password changing form correctly. In case of success, you will immediately be redirected to the login page. Enter your login and </w:t>
      </w:r>
      <w:r>
        <w:rPr>
          <w:rFonts w:cs="Arial" w:ascii="Arial" w:hAnsi="Arial"/>
          <w:b/>
          <w:color w:val="000000"/>
          <w:lang w:val="en-GB"/>
        </w:rPr>
        <w:t>new</w:t>
      </w:r>
      <w:r>
        <w:rPr>
          <w:rFonts w:cs="Arial" w:ascii="Arial" w:hAnsi="Arial"/>
          <w:color w:val="000000"/>
          <w:lang w:val="en-GB"/>
        </w:rPr>
        <w:t xml:space="preserve"> password, as usual:</w:t>
      </w:r>
    </w:p>
    <w:p>
      <w:pPr>
        <w:pStyle w:val="Style8"/>
        <w:ind w:hanging="0"/>
        <w:jc w:val="center"/>
        <w:rPr>
          <w:rFonts w:ascii="Arial" w:hAnsi="Arial" w:cs="Arial"/>
          <w:color w:val="000000"/>
          <w:lang w:val="en-GB"/>
        </w:rPr>
      </w:pPr>
      <w:r>
        <w:rPr/>
        <w:drawing>
          <wp:inline distT="0" distB="0" distL="0" distR="0">
            <wp:extent cx="2383155" cy="202692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2383155" cy="202692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After successful connection, the TMS/X will inform you about new password’s validity term: </w:t>
      </w:r>
    </w:p>
    <w:p>
      <w:pPr>
        <w:pStyle w:val="Style8"/>
        <w:ind w:hanging="0"/>
        <w:jc w:val="center"/>
        <w:rPr>
          <w:rFonts w:ascii="Arial" w:hAnsi="Arial" w:cs="Arial"/>
          <w:color w:val="000000"/>
          <w:lang w:val="en-GB"/>
        </w:rPr>
      </w:pPr>
      <w:r>
        <w:rPr/>
        <w:drawing>
          <wp:inline distT="0" distB="0" distL="0" distR="4445">
            <wp:extent cx="3348355" cy="367030"/>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6"/>
                    <a:stretch>
                      <a:fillRect/>
                    </a:stretch>
                  </pic:blipFill>
                  <pic:spPr bwMode="auto">
                    <a:xfrm>
                      <a:off x="0" y="0"/>
                      <a:ext cx="3348355" cy="367030"/>
                    </a:xfrm>
                    <a:prstGeom prst="rect">
                      <a:avLst/>
                    </a:prstGeom>
                  </pic:spPr>
                </pic:pic>
              </a:graphicData>
            </a:graphic>
          </wp:inline>
        </w:drawing>
      </w:r>
    </w:p>
    <w:p>
      <w:pPr>
        <w:pStyle w:val="Normal"/>
        <w:spacing w:lineRule="auto" w:line="240"/>
        <w:ind w:hanging="0"/>
        <w:jc w:val="center"/>
        <w:rPr>
          <w:rFonts w:ascii="Arial" w:hAnsi="Arial" w:cs="Arial"/>
          <w:color w:val="000000"/>
          <w:lang w:val="en-GB"/>
        </w:rPr>
      </w:pPr>
      <w:r>
        <w:rPr>
          <w:rFonts w:cs="Arial" w:ascii="Arial" w:hAnsi="Arial"/>
          <w:color w:val="000000"/>
          <w:lang w:val="en-GB"/>
        </w:rPr>
      </w:r>
    </w:p>
    <w:p>
      <w:pPr>
        <w:pStyle w:val="2"/>
        <w:numPr>
          <w:ilvl w:val="1"/>
          <w:numId w:val="2"/>
        </w:numPr>
        <w:rPr>
          <w:lang w:val="en-GB"/>
        </w:rPr>
      </w:pPr>
      <w:bookmarkStart w:id="10" w:name="_Ref476054101"/>
      <w:bookmarkStart w:id="11" w:name="_Toc532829934"/>
      <w:r>
        <w:rPr>
          <w:lang w:val="en-GB"/>
        </w:rPr>
        <w:t>Dictionaries</w:t>
      </w:r>
      <w:bookmarkEnd w:id="11"/>
      <w:bookmarkEnd w:id="10"/>
      <w:r>
        <w:rPr>
          <w:lang w:val="en-GB"/>
        </w:rPr>
        <w:t xml:space="preserve"> </w:t>
      </w:r>
    </w:p>
    <w:p>
      <w:pPr>
        <w:pStyle w:val="Normal"/>
        <w:spacing w:lineRule="auto" w:line="240"/>
        <w:ind w:hanging="0"/>
        <w:rPr>
          <w:rFonts w:ascii="Arial" w:hAnsi="Arial" w:cs="Arial"/>
          <w:color w:val="000000"/>
          <w:lang w:val="en-GB"/>
        </w:rPr>
      </w:pPr>
      <w:r>
        <w:rPr>
          <w:rFonts w:cs="Arial" w:ascii="Arial" w:hAnsi="Arial"/>
          <w:color w:val="000000"/>
          <w:lang w:val="en-GB"/>
        </w:rPr>
        <w:t xml:space="preserve">Call the </w:t>
      </w:r>
      <w:r>
        <w:rPr>
          <w:rFonts w:cs="Arial" w:ascii="Arial" w:hAnsi="Arial"/>
          <w:b/>
          <w:color w:val="000000"/>
          <w:lang w:val="en-GB"/>
        </w:rPr>
        <w:t xml:space="preserve">Dictionary </w:t>
      </w:r>
      <w:r>
        <w:rPr>
          <w:rFonts w:cs="Arial" w:ascii="Arial" w:hAnsi="Arial"/>
          <w:color w:val="000000"/>
          <w:lang w:val="en-GB"/>
        </w:rPr>
        <w:t>item of the main</w:t>
      </w:r>
      <w:r>
        <w:rPr>
          <w:rFonts w:cs="Arial" w:ascii="Arial" w:hAnsi="Arial"/>
          <w:b/>
          <w:color w:val="000000"/>
          <w:lang w:val="en-GB"/>
        </w:rPr>
        <w:t xml:space="preserve"> </w:t>
      </w:r>
      <w:r>
        <w:rPr>
          <w:rFonts w:cs="Arial" w:ascii="Arial" w:hAnsi="Arial"/>
          <w:color w:val="000000"/>
          <w:lang w:val="en-GB"/>
        </w:rPr>
        <w:t>menu to get a list of the TMS/X dictionary:</w:t>
      </w:r>
    </w:p>
    <w:p>
      <w:pPr>
        <w:pStyle w:val="Normal"/>
        <w:spacing w:lineRule="auto" w:line="240"/>
        <w:jc w:val="center"/>
        <w:rPr>
          <w:rFonts w:ascii="Arial" w:hAnsi="Arial" w:cs="Arial"/>
          <w:lang w:val="en-GB"/>
        </w:rPr>
      </w:pPr>
      <w:r>
        <w:rPr/>
        <w:drawing>
          <wp:inline distT="0" distB="7620" distL="0" distR="4445">
            <wp:extent cx="1501140" cy="2011680"/>
            <wp:effectExtent l="0" t="0" r="0" b="0"/>
            <wp:docPr id="6"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7" descr=""/>
                    <pic:cNvPicPr>
                      <a:picLocks noChangeAspect="1" noChangeArrowheads="1"/>
                    </pic:cNvPicPr>
                  </pic:nvPicPr>
                  <pic:blipFill>
                    <a:blip r:embed="rId7"/>
                    <a:stretch>
                      <a:fillRect/>
                    </a:stretch>
                  </pic:blipFill>
                  <pic:spPr bwMode="auto">
                    <a:xfrm>
                      <a:off x="0" y="0"/>
                      <a:ext cx="1501140" cy="201168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Choose the necessary item from drop down list. Details of the dictionaries are described below in correspondent sections.</w:t>
      </w:r>
    </w:p>
    <w:p>
      <w:pPr>
        <w:pStyle w:val="3"/>
        <w:numPr>
          <w:ilvl w:val="2"/>
          <w:numId w:val="2"/>
        </w:numPr>
        <w:rPr>
          <w:lang w:val="en-GB"/>
        </w:rPr>
      </w:pPr>
      <w:bookmarkStart w:id="12" w:name="_Toc532829935"/>
      <w:bookmarkEnd w:id="12"/>
      <w:r>
        <w:rPr>
          <w:lang w:val="en-GB"/>
        </w:rPr>
        <w:t>Correspondents</w:t>
      </w:r>
    </w:p>
    <w:p>
      <w:pPr>
        <w:pStyle w:val="Style8"/>
        <w:ind w:hanging="0"/>
        <w:rPr>
          <w:rFonts w:ascii="Arial" w:hAnsi="Arial" w:cs="Arial"/>
          <w:color w:val="000000"/>
          <w:lang w:val="en-GB"/>
        </w:rPr>
      </w:pPr>
      <w:r>
        <w:rPr>
          <w:rFonts w:cs="Arial" w:ascii="Arial" w:hAnsi="Arial"/>
          <w:color w:val="000000"/>
          <w:lang w:val="en-GB"/>
        </w:rPr>
        <w:t>Call the</w:t>
      </w:r>
      <w:r>
        <w:rPr>
          <w:rFonts w:cs="Arial" w:ascii="Arial" w:hAnsi="Arial"/>
          <w:b/>
          <w:color w:val="000000"/>
          <w:lang w:val="en-GB"/>
        </w:rPr>
        <w:t xml:space="preserve"> Dictionary &gt; Correspondents </w:t>
      </w:r>
      <w:r>
        <w:rPr>
          <w:rFonts w:cs="Arial" w:ascii="Arial" w:hAnsi="Arial"/>
          <w:color w:val="000000"/>
          <w:lang w:val="en-GB"/>
        </w:rPr>
        <w:t xml:space="preserve">item to open the table of participants (institutions) registered the </w:t>
      </w:r>
      <w:r>
        <w:rPr>
          <w:rFonts w:cs="Arial" w:ascii="Arial" w:hAnsi="Arial"/>
          <w:lang w:val="en-GB"/>
        </w:rPr>
        <w:t>in the Central node</w:t>
      </w:r>
      <w:r>
        <w:rPr>
          <w:rFonts w:cs="Arial" w:ascii="Arial" w:hAnsi="Arial"/>
          <w:color w:val="000000"/>
          <w:lang w:val="en-GB"/>
        </w:rPr>
        <w:t>:</w:t>
      </w:r>
    </w:p>
    <w:p>
      <w:pPr>
        <w:pStyle w:val="Normal"/>
        <w:ind w:hanging="0"/>
        <w:jc w:val="center"/>
        <w:rPr>
          <w:rFonts w:ascii="Arial" w:hAnsi="Arial" w:cs="Arial"/>
          <w:lang w:val="en-GB"/>
        </w:rPr>
      </w:pPr>
      <w:r>
        <w:rPr/>
        <w:drawing>
          <wp:inline distT="0" distB="8255" distL="0" distR="9525">
            <wp:extent cx="6391275" cy="1115695"/>
            <wp:effectExtent l="0" t="0" r="0" b="0"/>
            <wp:docPr id="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
                    <pic:cNvPicPr>
                      <a:picLocks noChangeAspect="1" noChangeArrowheads="1"/>
                    </pic:cNvPicPr>
                  </pic:nvPicPr>
                  <pic:blipFill>
                    <a:blip r:embed="rId8"/>
                    <a:stretch>
                      <a:fillRect/>
                    </a:stretch>
                  </pic:blipFill>
                  <pic:spPr bwMode="auto">
                    <a:xfrm>
                      <a:off x="0" y="0"/>
                      <a:ext cx="6391275" cy="1115695"/>
                    </a:xfrm>
                    <a:prstGeom prst="rect">
                      <a:avLst/>
                    </a:prstGeom>
                  </pic:spPr>
                </pic:pic>
              </a:graphicData>
            </a:graphic>
          </wp:inline>
        </w:drawing>
      </w:r>
    </w:p>
    <w:p>
      <w:pPr>
        <w:pStyle w:val="BulletDSCMAbasic"/>
        <w:tabs>
          <w:tab w:val="left" w:pos="2002" w:leader="none"/>
        </w:tabs>
        <w:spacing w:lineRule="auto" w:line="360" w:before="120" w:after="0"/>
        <w:ind w:left="0" w:hanging="0"/>
        <w:rPr>
          <w:sz w:val="20"/>
          <w:lang w:val="en-GB"/>
        </w:rPr>
      </w:pPr>
      <w:r>
        <w:rPr>
          <w:sz w:val="20"/>
          <w:lang w:val="en-GB"/>
        </w:rPr>
        <w:t>The table contains the following columns:</w:t>
      </w:r>
    </w:p>
    <w:p>
      <w:pPr>
        <w:pStyle w:val="Style8"/>
        <w:numPr>
          <w:ilvl w:val="0"/>
          <w:numId w:val="4"/>
        </w:numPr>
        <w:rPr>
          <w:rFonts w:ascii="Arial" w:hAnsi="Arial" w:cs="Arial"/>
          <w:color w:val="000000"/>
          <w:lang w:val="en-GB"/>
        </w:rPr>
      </w:pPr>
      <w:r>
        <w:rPr>
          <w:rFonts w:cs="Arial" w:ascii="Arial" w:hAnsi="Arial"/>
          <w:b/>
          <w:color w:val="000000"/>
          <w:lang w:val="en-GB"/>
        </w:rPr>
        <w:t>ID</w:t>
      </w:r>
      <w:r>
        <w:rPr>
          <w:rFonts w:cs="Arial" w:ascii="Arial" w:hAnsi="Arial"/>
          <w:color w:val="000000"/>
          <w:lang w:val="en-GB"/>
        </w:rPr>
        <w:t xml:space="preserve"> – system internal identifier of the correspondent;</w:t>
      </w:r>
    </w:p>
    <w:p>
      <w:pPr>
        <w:pStyle w:val="Style8"/>
        <w:numPr>
          <w:ilvl w:val="0"/>
          <w:numId w:val="4"/>
        </w:numPr>
        <w:rPr>
          <w:rFonts w:ascii="Arial" w:hAnsi="Arial" w:cs="Arial"/>
          <w:color w:val="000000"/>
          <w:lang w:val="en-GB"/>
        </w:rPr>
      </w:pPr>
      <w:r>
        <w:rPr>
          <w:rFonts w:cs="Arial" w:ascii="Arial" w:hAnsi="Arial"/>
          <w:b/>
          <w:color w:val="000000"/>
          <w:lang w:val="en-GB"/>
        </w:rPr>
        <w:t xml:space="preserve">BIC </w:t>
      </w:r>
      <w:r>
        <w:rPr>
          <w:rFonts w:cs="Arial" w:ascii="Arial" w:hAnsi="Arial"/>
          <w:color w:val="000000"/>
          <w:lang w:val="en-GB"/>
        </w:rPr>
        <w:t>– bank identification code (BIC) of the correspondent;</w:t>
      </w:r>
    </w:p>
    <w:p>
      <w:pPr>
        <w:pStyle w:val="Style8"/>
        <w:numPr>
          <w:ilvl w:val="0"/>
          <w:numId w:val="4"/>
        </w:numPr>
        <w:rPr>
          <w:rFonts w:ascii="Arial" w:hAnsi="Arial" w:cs="Arial"/>
          <w:color w:val="000000"/>
          <w:lang w:val="en-GB"/>
        </w:rPr>
      </w:pPr>
      <w:r>
        <w:rPr>
          <w:rFonts w:cs="Arial" w:ascii="Arial" w:hAnsi="Arial"/>
          <w:b/>
          <w:color w:val="000000"/>
          <w:lang w:val="en-GB"/>
        </w:rPr>
        <w:t xml:space="preserve">Name </w:t>
      </w:r>
      <w:r>
        <w:rPr>
          <w:rFonts w:cs="Arial" w:ascii="Arial" w:hAnsi="Arial"/>
          <w:color w:val="000000"/>
          <w:lang w:val="en-GB"/>
        </w:rPr>
        <w:t>– name of the correspondent;</w:t>
      </w:r>
    </w:p>
    <w:p>
      <w:pPr>
        <w:pStyle w:val="Style8"/>
        <w:numPr>
          <w:ilvl w:val="0"/>
          <w:numId w:val="4"/>
        </w:numPr>
        <w:rPr>
          <w:rFonts w:ascii="Arial" w:hAnsi="Arial" w:cs="Arial"/>
          <w:color w:val="000000"/>
          <w:lang w:val="en-GB"/>
        </w:rPr>
      </w:pPr>
      <w:r>
        <w:rPr>
          <w:rFonts w:cs="Arial" w:ascii="Arial" w:hAnsi="Arial"/>
          <w:b/>
          <w:color w:val="000000"/>
          <w:lang w:val="en-GB"/>
        </w:rPr>
        <w:t xml:space="preserve">Head office </w:t>
      </w:r>
      <w:r>
        <w:rPr>
          <w:rFonts w:cs="Arial" w:ascii="Arial" w:hAnsi="Arial"/>
          <w:color w:val="000000"/>
          <w:lang w:val="en-GB"/>
        </w:rPr>
        <w:t>– name of the correspondents’ head office;</w:t>
      </w:r>
    </w:p>
    <w:p>
      <w:pPr>
        <w:pStyle w:val="Style8"/>
        <w:numPr>
          <w:ilvl w:val="0"/>
          <w:numId w:val="4"/>
        </w:numPr>
        <w:rPr>
          <w:rFonts w:ascii="Arial" w:hAnsi="Arial" w:cs="Arial"/>
          <w:color w:val="000000"/>
          <w:lang w:val="en-GB"/>
        </w:rPr>
      </w:pPr>
      <w:r>
        <w:rPr>
          <w:rFonts w:cs="Arial" w:ascii="Arial" w:hAnsi="Arial"/>
          <w:b/>
          <w:color w:val="000000"/>
          <w:lang w:val="en-GB"/>
        </w:rPr>
        <w:t>Code</w:t>
      </w:r>
      <w:r>
        <w:rPr>
          <w:rFonts w:cs="Arial" w:ascii="Arial" w:hAnsi="Arial"/>
          <w:color w:val="000000"/>
          <w:lang w:val="en-GB"/>
        </w:rPr>
        <w:t xml:space="preserve"> – internal 6-symbols code of the correspondent (if exists);</w:t>
      </w:r>
    </w:p>
    <w:p>
      <w:pPr>
        <w:pStyle w:val="Style8"/>
        <w:numPr>
          <w:ilvl w:val="0"/>
          <w:numId w:val="4"/>
        </w:numPr>
        <w:rPr>
          <w:rFonts w:ascii="Arial" w:hAnsi="Arial" w:cs="Arial"/>
          <w:color w:val="000000"/>
          <w:lang w:val="en-GB"/>
        </w:rPr>
      </w:pPr>
      <w:r>
        <w:rPr>
          <w:rFonts w:cs="Arial" w:ascii="Arial" w:hAnsi="Arial"/>
          <w:b/>
          <w:color w:val="000000"/>
          <w:lang w:val="en-GB"/>
        </w:rPr>
        <w:t xml:space="preserve">TIN – </w:t>
      </w:r>
      <w:r>
        <w:rPr>
          <w:rFonts w:cs="Arial" w:ascii="Arial" w:hAnsi="Arial"/>
          <w:color w:val="000000"/>
          <w:lang w:val="en-GB"/>
        </w:rPr>
        <w:t>tax identification number of the correspondent (if exists);</w:t>
      </w:r>
    </w:p>
    <w:p>
      <w:pPr>
        <w:pStyle w:val="Style8"/>
        <w:numPr>
          <w:ilvl w:val="0"/>
          <w:numId w:val="4"/>
        </w:numPr>
        <w:rPr>
          <w:rFonts w:ascii="Arial" w:hAnsi="Arial" w:cs="Arial"/>
          <w:color w:val="000000"/>
          <w:lang w:val="en-GB"/>
        </w:rPr>
      </w:pPr>
      <w:r>
        <w:rPr>
          <w:rFonts w:cs="Arial" w:ascii="Arial" w:hAnsi="Arial"/>
          <w:b/>
          <w:color w:val="000000"/>
          <w:lang w:val="en-GB"/>
        </w:rPr>
        <w:t xml:space="preserve">SWIFT – </w:t>
      </w:r>
      <w:r>
        <w:rPr>
          <w:rFonts w:cs="Arial" w:ascii="Arial" w:hAnsi="Arial"/>
          <w:color w:val="000000"/>
          <w:lang w:val="en-GB"/>
        </w:rPr>
        <w:t>a flag (Yes/No) that defines, whether the correspondent is registered in the SWIFT BIC Directory;</w:t>
      </w:r>
    </w:p>
    <w:p>
      <w:pPr>
        <w:pStyle w:val="Style8"/>
        <w:numPr>
          <w:ilvl w:val="0"/>
          <w:numId w:val="4"/>
        </w:numPr>
        <w:rPr>
          <w:rFonts w:ascii="Arial" w:hAnsi="Arial" w:cs="Arial"/>
          <w:color w:val="000000"/>
          <w:lang w:val="en-GB"/>
        </w:rPr>
      </w:pPr>
      <w:r>
        <w:rPr>
          <w:rFonts w:cs="Arial" w:ascii="Arial" w:hAnsi="Arial"/>
          <w:b/>
          <w:color w:val="000000"/>
          <w:lang w:val="en-GB"/>
        </w:rPr>
        <w:t>Type –</w:t>
      </w:r>
      <w:r>
        <w:rPr>
          <w:rFonts w:cs="Arial" w:ascii="Arial" w:hAnsi="Arial"/>
          <w:color w:val="000000"/>
          <w:lang w:val="en-GB"/>
        </w:rPr>
        <w:t xml:space="preserve"> code of the correspondent type (the DP – direct participant is default); </w:t>
      </w:r>
    </w:p>
    <w:p>
      <w:pPr>
        <w:pStyle w:val="Style8"/>
        <w:numPr>
          <w:ilvl w:val="0"/>
          <w:numId w:val="4"/>
        </w:numPr>
        <w:rPr>
          <w:rFonts w:ascii="Arial" w:hAnsi="Arial" w:cs="Arial"/>
          <w:color w:val="000000"/>
          <w:lang w:val="en-GB"/>
        </w:rPr>
      </w:pPr>
      <w:r>
        <w:rPr>
          <w:rFonts w:cs="Arial" w:ascii="Arial" w:hAnsi="Arial"/>
          <w:b/>
          <w:color w:val="000000"/>
          <w:lang w:val="en-GB"/>
        </w:rPr>
        <w:t xml:space="preserve">Modification date </w:t>
      </w:r>
      <w:r>
        <w:rPr>
          <w:rFonts w:cs="Arial" w:ascii="Arial" w:hAnsi="Arial"/>
          <w:color w:val="000000"/>
          <w:lang w:val="en-GB"/>
        </w:rPr>
        <w:t>– date and time, when the record was created or last modified.</w:t>
      </w:r>
    </w:p>
    <w:p>
      <w:pPr>
        <w:pStyle w:val="3"/>
        <w:numPr>
          <w:ilvl w:val="2"/>
          <w:numId w:val="2"/>
        </w:numPr>
        <w:rPr>
          <w:lang w:val="en-GB"/>
        </w:rPr>
      </w:pPr>
      <w:bookmarkStart w:id="13" w:name="_Toc532829936"/>
      <w:bookmarkEnd w:id="13"/>
      <w:r>
        <w:rPr>
          <w:lang w:val="en-GB"/>
        </w:rPr>
        <w:t>Currencies</w:t>
      </w:r>
    </w:p>
    <w:p>
      <w:pPr>
        <w:pStyle w:val="Style8"/>
        <w:ind w:hanging="0"/>
        <w:rPr>
          <w:rFonts w:ascii="Arial" w:hAnsi="Arial" w:cs="Arial"/>
          <w:color w:val="000000"/>
          <w:lang w:val="en-GB"/>
        </w:rPr>
      </w:pPr>
      <w:r>
        <w:rPr>
          <w:rFonts w:cs="Arial" w:ascii="Arial" w:hAnsi="Arial"/>
          <w:color w:val="000000"/>
          <w:lang w:val="en-GB"/>
        </w:rPr>
        <w:t xml:space="preserve">Call the </w:t>
      </w:r>
      <w:r>
        <w:rPr>
          <w:rFonts w:cs="Arial" w:ascii="Arial" w:hAnsi="Arial"/>
          <w:b/>
          <w:color w:val="000000"/>
          <w:lang w:val="en-GB"/>
        </w:rPr>
        <w:t>Dictionary &gt; Currencies</w:t>
      </w:r>
      <w:r>
        <w:rPr>
          <w:rFonts w:cs="Arial" w:ascii="Arial" w:hAnsi="Arial"/>
          <w:color w:val="000000"/>
          <w:lang w:val="en-GB"/>
        </w:rPr>
        <w:t xml:space="preserve"> menu item to open the table with a list and attributes of currencies:</w:t>
      </w:r>
    </w:p>
    <w:p>
      <w:pPr>
        <w:pStyle w:val="BulletDSCMAbasic"/>
        <w:tabs>
          <w:tab w:val="left" w:pos="2002" w:leader="none"/>
        </w:tabs>
        <w:spacing w:lineRule="auto" w:line="240" w:before="120" w:after="0"/>
        <w:ind w:left="0" w:hanging="0"/>
        <w:jc w:val="center"/>
        <w:rPr>
          <w:lang w:val="en-GB"/>
        </w:rPr>
      </w:pPr>
      <w:r>
        <w:rPr/>
        <w:drawing>
          <wp:inline distT="0" distB="5080" distL="0" distR="9525">
            <wp:extent cx="6391275" cy="947420"/>
            <wp:effectExtent l="0" t="0" r="0" b="0"/>
            <wp:docPr id="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1" descr=""/>
                    <pic:cNvPicPr>
                      <a:picLocks noChangeAspect="1" noChangeArrowheads="1"/>
                    </pic:cNvPicPr>
                  </pic:nvPicPr>
                  <pic:blipFill>
                    <a:blip r:embed="rId9"/>
                    <a:stretch>
                      <a:fillRect/>
                    </a:stretch>
                  </pic:blipFill>
                  <pic:spPr bwMode="auto">
                    <a:xfrm>
                      <a:off x="0" y="0"/>
                      <a:ext cx="6391275" cy="947420"/>
                    </a:xfrm>
                    <a:prstGeom prst="rect">
                      <a:avLst/>
                    </a:prstGeom>
                  </pic:spPr>
                </pic:pic>
              </a:graphicData>
            </a:graphic>
          </wp:inline>
        </w:drawing>
      </w:r>
    </w:p>
    <w:p>
      <w:pPr>
        <w:pStyle w:val="Style8"/>
        <w:ind w:hanging="0"/>
        <w:rPr>
          <w:rFonts w:ascii="Arial" w:hAnsi="Arial" w:cs="Arial"/>
          <w:lang w:val="en-GB"/>
        </w:rPr>
      </w:pPr>
      <w:r>
        <w:rPr>
          <w:rFonts w:cs="Arial" w:ascii="Arial" w:hAnsi="Arial"/>
          <w:lang w:val="en-GB"/>
        </w:rPr>
        <w:t>The table contains the following columns:</w:t>
      </w:r>
    </w:p>
    <w:p>
      <w:pPr>
        <w:pStyle w:val="Style8"/>
        <w:numPr>
          <w:ilvl w:val="0"/>
          <w:numId w:val="4"/>
        </w:numPr>
        <w:rPr>
          <w:rFonts w:ascii="Arial" w:hAnsi="Arial" w:cs="Arial"/>
          <w:lang w:val="en-GB"/>
        </w:rPr>
      </w:pPr>
      <w:r>
        <w:rPr>
          <w:rFonts w:cs="Arial" w:ascii="Arial" w:hAnsi="Arial"/>
          <w:b/>
          <w:color w:val="000000"/>
          <w:lang w:val="en-GB"/>
        </w:rPr>
        <w:t>Code</w:t>
      </w:r>
      <w:r>
        <w:rPr>
          <w:rFonts w:cs="Arial" w:ascii="Arial" w:hAnsi="Arial"/>
          <w:lang w:val="en-GB"/>
        </w:rPr>
        <w:t xml:space="preserve"> – system code of the currency;</w:t>
      </w:r>
    </w:p>
    <w:p>
      <w:pPr>
        <w:pStyle w:val="Style8"/>
        <w:numPr>
          <w:ilvl w:val="0"/>
          <w:numId w:val="4"/>
        </w:numPr>
        <w:rPr>
          <w:rFonts w:ascii="Arial" w:hAnsi="Arial" w:cs="Arial"/>
          <w:lang w:val="en-GB"/>
        </w:rPr>
      </w:pPr>
      <w:r>
        <w:rPr>
          <w:rFonts w:cs="Arial" w:ascii="Arial" w:hAnsi="Arial"/>
          <w:b/>
          <w:color w:val="000000"/>
          <w:lang w:val="en-GB"/>
        </w:rPr>
        <w:t>Name</w:t>
      </w:r>
      <w:r>
        <w:rPr>
          <w:rFonts w:cs="Arial" w:ascii="Arial" w:hAnsi="Arial"/>
          <w:lang w:val="en-GB"/>
        </w:rPr>
        <w:t xml:space="preserve"> – system name of the currency;</w:t>
      </w:r>
    </w:p>
    <w:p>
      <w:pPr>
        <w:pStyle w:val="Style8"/>
        <w:numPr>
          <w:ilvl w:val="0"/>
          <w:numId w:val="4"/>
        </w:numPr>
        <w:rPr>
          <w:rFonts w:ascii="Arial" w:hAnsi="Arial" w:cs="Arial"/>
          <w:lang w:val="en-GB"/>
        </w:rPr>
      </w:pPr>
      <w:r>
        <w:rPr>
          <w:rFonts w:cs="Arial" w:ascii="Arial" w:hAnsi="Arial"/>
          <w:b/>
          <w:color w:val="000000"/>
          <w:lang w:val="en-GB"/>
        </w:rPr>
        <w:t>Decimal</w:t>
      </w:r>
      <w:r>
        <w:rPr>
          <w:rFonts w:cs="Arial" w:ascii="Arial" w:hAnsi="Arial"/>
          <w:b/>
          <w:lang w:val="en-GB"/>
        </w:rPr>
        <w:t xml:space="preserve"> digits </w:t>
      </w:r>
      <w:r>
        <w:rPr>
          <w:rFonts w:cs="Arial" w:ascii="Arial" w:hAnsi="Arial"/>
          <w:lang w:val="en-GB"/>
        </w:rPr>
        <w:t>– number of decimal digits in amount values that are expressed in the currency;</w:t>
      </w:r>
    </w:p>
    <w:p>
      <w:pPr>
        <w:pStyle w:val="3"/>
        <w:numPr>
          <w:ilvl w:val="2"/>
          <w:numId w:val="2"/>
        </w:numPr>
        <w:rPr>
          <w:lang w:val="en-GB"/>
        </w:rPr>
      </w:pPr>
      <w:bookmarkStart w:id="14" w:name="_Toc532829937"/>
      <w:bookmarkEnd w:id="14"/>
      <w:r>
        <w:rPr>
          <w:lang w:val="en-GB"/>
        </w:rPr>
        <w:t>Participant accounts</w:t>
      </w:r>
    </w:p>
    <w:p>
      <w:pPr>
        <w:pStyle w:val="Style8"/>
        <w:ind w:hanging="0"/>
        <w:rPr>
          <w:rFonts w:ascii="Arial" w:hAnsi="Arial" w:cs="Arial"/>
          <w:color w:val="000000"/>
          <w:lang w:val="en-GB"/>
        </w:rPr>
      </w:pPr>
      <w:bookmarkStart w:id="15" w:name="_Ref481683986"/>
      <w:bookmarkEnd w:id="15"/>
      <w:r>
        <w:rPr>
          <w:rFonts w:cs="Arial" w:ascii="Arial" w:hAnsi="Arial"/>
          <w:color w:val="000000"/>
          <w:lang w:val="en-GB"/>
        </w:rPr>
        <w:t>Call the</w:t>
      </w:r>
      <w:r>
        <w:rPr>
          <w:rFonts w:cs="Arial" w:ascii="Arial" w:hAnsi="Arial"/>
          <w:b/>
          <w:color w:val="000000"/>
          <w:lang w:val="en-GB"/>
        </w:rPr>
        <w:t xml:space="preserve"> Dictionary &gt; Participant Accounts </w:t>
      </w:r>
      <w:r>
        <w:rPr>
          <w:rFonts w:cs="Arial" w:ascii="Arial" w:hAnsi="Arial"/>
          <w:color w:val="000000"/>
          <w:lang w:val="en-GB"/>
        </w:rPr>
        <w:t xml:space="preserve">item to open the table of accounts, registered in the </w:t>
      </w:r>
      <w:r>
        <w:rPr>
          <w:rFonts w:cs="Arial" w:ascii="Arial" w:hAnsi="Arial"/>
          <w:lang w:val="en-GB"/>
        </w:rPr>
        <w:t>in the Central node</w:t>
      </w:r>
      <w:r>
        <w:rPr>
          <w:rFonts w:cs="Arial" w:ascii="Arial" w:hAnsi="Arial"/>
          <w:color w:val="000000"/>
          <w:lang w:val="en-GB"/>
        </w:rPr>
        <w:t>:</w:t>
      </w:r>
    </w:p>
    <w:p>
      <w:pPr>
        <w:pStyle w:val="BulletDSCMAbasic"/>
        <w:tabs>
          <w:tab w:val="left" w:pos="2002" w:leader="none"/>
        </w:tabs>
        <w:spacing w:lineRule="auto" w:line="360" w:before="120" w:after="0"/>
        <w:ind w:left="0" w:hanging="0"/>
        <w:jc w:val="center"/>
        <w:rPr>
          <w:sz w:val="20"/>
          <w:lang w:val="en-GB"/>
        </w:rPr>
      </w:pPr>
      <w:r>
        <w:rPr/>
        <w:drawing>
          <wp:inline distT="0" distB="7620" distL="0" distR="9525">
            <wp:extent cx="6391275" cy="1192530"/>
            <wp:effectExtent l="0" t="0" r="0" b="0"/>
            <wp:docPr id="9"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2" descr=""/>
                    <pic:cNvPicPr>
                      <a:picLocks noChangeAspect="1" noChangeArrowheads="1"/>
                    </pic:cNvPicPr>
                  </pic:nvPicPr>
                  <pic:blipFill>
                    <a:blip r:embed="rId10"/>
                    <a:stretch>
                      <a:fillRect/>
                    </a:stretch>
                  </pic:blipFill>
                  <pic:spPr bwMode="auto">
                    <a:xfrm>
                      <a:off x="0" y="0"/>
                      <a:ext cx="6391275" cy="1192530"/>
                    </a:xfrm>
                    <a:prstGeom prst="rect">
                      <a:avLst/>
                    </a:prstGeom>
                  </pic:spPr>
                </pic:pic>
              </a:graphicData>
            </a:graphic>
          </wp:inline>
        </w:drawing>
      </w:r>
    </w:p>
    <w:p>
      <w:pPr>
        <w:pStyle w:val="BulletDSCMAbasic"/>
        <w:tabs>
          <w:tab w:val="left" w:pos="2002" w:leader="none"/>
        </w:tabs>
        <w:spacing w:lineRule="auto" w:line="360" w:before="120" w:after="0"/>
        <w:ind w:left="0" w:hanging="0"/>
        <w:rPr>
          <w:sz w:val="20"/>
          <w:lang w:val="en-GB"/>
        </w:rPr>
      </w:pPr>
      <w:r>
        <w:rPr>
          <w:sz w:val="20"/>
          <w:lang w:val="en-GB"/>
        </w:rPr>
        <w:t>The table contains the following columns:</w:t>
      </w:r>
    </w:p>
    <w:p>
      <w:pPr>
        <w:pStyle w:val="Style8"/>
        <w:numPr>
          <w:ilvl w:val="0"/>
          <w:numId w:val="4"/>
        </w:numPr>
        <w:rPr>
          <w:rFonts w:ascii="Arial" w:hAnsi="Arial" w:cs="Arial"/>
          <w:color w:val="000000"/>
          <w:lang w:val="en-GB"/>
        </w:rPr>
      </w:pPr>
      <w:r>
        <w:rPr>
          <w:rFonts w:cs="Arial" w:ascii="Arial" w:hAnsi="Arial"/>
          <w:b/>
          <w:color w:val="000000"/>
          <w:lang w:val="en-GB"/>
        </w:rPr>
        <w:t>ID</w:t>
      </w:r>
      <w:r>
        <w:rPr>
          <w:rFonts w:cs="Arial" w:ascii="Arial" w:hAnsi="Arial"/>
          <w:color w:val="000000"/>
          <w:lang w:val="en-GB"/>
        </w:rPr>
        <w:t xml:space="preserve"> – system internal (numeric) identifier of the account;</w:t>
      </w:r>
    </w:p>
    <w:p>
      <w:pPr>
        <w:pStyle w:val="Style8"/>
        <w:numPr>
          <w:ilvl w:val="0"/>
          <w:numId w:val="4"/>
        </w:numPr>
        <w:rPr>
          <w:rFonts w:ascii="Arial" w:hAnsi="Arial" w:cs="Arial"/>
          <w:color w:val="000000"/>
          <w:lang w:val="en-GB"/>
        </w:rPr>
      </w:pPr>
      <w:r>
        <w:rPr>
          <w:rFonts w:cs="Arial" w:ascii="Arial" w:hAnsi="Arial"/>
          <w:b/>
          <w:color w:val="000000"/>
          <w:lang w:val="en-GB"/>
        </w:rPr>
        <w:t xml:space="preserve">Code </w:t>
      </w:r>
      <w:r>
        <w:rPr>
          <w:rFonts w:cs="Arial" w:ascii="Arial" w:hAnsi="Arial"/>
          <w:color w:val="000000"/>
          <w:lang w:val="en-GB"/>
        </w:rPr>
        <w:t>- code of the account;</w:t>
      </w:r>
    </w:p>
    <w:p>
      <w:pPr>
        <w:pStyle w:val="Style8"/>
        <w:numPr>
          <w:ilvl w:val="0"/>
          <w:numId w:val="4"/>
        </w:numPr>
        <w:rPr>
          <w:rFonts w:ascii="Arial" w:hAnsi="Arial" w:cs="Arial"/>
          <w:color w:val="000000"/>
          <w:lang w:val="en-GB"/>
        </w:rPr>
      </w:pPr>
      <w:r>
        <w:rPr>
          <w:rFonts w:cs="Arial" w:ascii="Arial" w:hAnsi="Arial"/>
          <w:b/>
          <w:color w:val="000000"/>
          <w:lang w:val="en-GB"/>
        </w:rPr>
        <w:t>Correspondent</w:t>
      </w:r>
      <w:r>
        <w:rPr>
          <w:rFonts w:cs="Arial" w:ascii="Arial" w:hAnsi="Arial"/>
          <w:color w:val="000000"/>
          <w:lang w:val="en-GB"/>
        </w:rPr>
        <w:t xml:space="preserve"> - name of the correspondent of the participant, the account is referred to;</w:t>
      </w:r>
    </w:p>
    <w:p>
      <w:pPr>
        <w:pStyle w:val="Style8"/>
        <w:numPr>
          <w:ilvl w:val="0"/>
          <w:numId w:val="4"/>
        </w:numPr>
        <w:rPr>
          <w:rFonts w:ascii="Arial" w:hAnsi="Arial" w:cs="Arial"/>
          <w:color w:val="000000"/>
          <w:lang w:val="en-GB"/>
        </w:rPr>
      </w:pPr>
      <w:r>
        <w:rPr>
          <w:rFonts w:cs="Arial" w:ascii="Arial" w:hAnsi="Arial"/>
          <w:b/>
          <w:color w:val="000000"/>
          <w:lang w:val="en-GB"/>
        </w:rPr>
        <w:t>Type</w:t>
      </w:r>
      <w:r>
        <w:rPr>
          <w:rFonts w:cs="Arial" w:ascii="Arial" w:hAnsi="Arial"/>
          <w:color w:val="000000"/>
          <w:lang w:val="en-GB"/>
        </w:rPr>
        <w:t xml:space="preserve"> - a type of the account;</w:t>
      </w:r>
    </w:p>
    <w:p>
      <w:pPr>
        <w:pStyle w:val="Style8"/>
        <w:numPr>
          <w:ilvl w:val="0"/>
          <w:numId w:val="4"/>
        </w:numPr>
        <w:rPr>
          <w:rFonts w:ascii="Arial" w:hAnsi="Arial" w:cs="Arial"/>
          <w:color w:val="000000"/>
          <w:lang w:val="en-GB"/>
        </w:rPr>
      </w:pPr>
      <w:r>
        <w:rPr>
          <w:rFonts w:cs="Arial" w:ascii="Arial" w:hAnsi="Arial"/>
          <w:b/>
          <w:color w:val="000000"/>
          <w:lang w:val="en-GB"/>
        </w:rPr>
        <w:t>Currency</w:t>
      </w:r>
      <w:r>
        <w:rPr>
          <w:rFonts w:cs="Arial" w:ascii="Arial" w:hAnsi="Arial"/>
          <w:color w:val="000000"/>
          <w:lang w:val="en-GB"/>
        </w:rPr>
        <w:t xml:space="preserve"> - code of the currency (ISO) of the account;</w:t>
      </w:r>
    </w:p>
    <w:p>
      <w:pPr>
        <w:pStyle w:val="Style8"/>
        <w:numPr>
          <w:ilvl w:val="0"/>
          <w:numId w:val="4"/>
        </w:numPr>
        <w:rPr>
          <w:rFonts w:ascii="Arial" w:hAnsi="Arial" w:cs="Arial"/>
          <w:color w:val="000000"/>
          <w:lang w:val="en-GB"/>
        </w:rPr>
      </w:pPr>
      <w:r>
        <w:rPr>
          <w:rFonts w:cs="Arial" w:ascii="Arial" w:hAnsi="Arial"/>
          <w:b/>
          <w:color w:val="000000"/>
          <w:lang w:val="en-GB"/>
        </w:rPr>
        <w:t>BIC</w:t>
      </w:r>
      <w:r>
        <w:rPr>
          <w:rFonts w:cs="Arial" w:ascii="Arial" w:hAnsi="Arial"/>
          <w:color w:val="000000"/>
          <w:lang w:val="en-GB"/>
        </w:rPr>
        <w:t xml:space="preserve"> – bank identification code (BIC) of the participant the account belongs to</w:t>
      </w:r>
    </w:p>
    <w:p>
      <w:pPr>
        <w:pStyle w:val="Style8"/>
        <w:numPr>
          <w:ilvl w:val="0"/>
          <w:numId w:val="4"/>
        </w:numPr>
        <w:rPr>
          <w:rFonts w:ascii="Arial" w:hAnsi="Arial" w:cs="Arial"/>
          <w:color w:val="000000"/>
          <w:lang w:val="en-GB"/>
        </w:rPr>
      </w:pPr>
      <w:r>
        <w:rPr>
          <w:rFonts w:cs="Arial" w:ascii="Arial" w:hAnsi="Arial"/>
          <w:b/>
          <w:color w:val="000000"/>
          <w:lang w:val="en-GB"/>
        </w:rPr>
        <w:t>Corr Account</w:t>
      </w:r>
      <w:r>
        <w:rPr>
          <w:rFonts w:cs="Arial" w:ascii="Arial" w:hAnsi="Arial"/>
          <w:color w:val="000000"/>
          <w:lang w:val="en-GB"/>
        </w:rPr>
        <w:t xml:space="preserve"> - code of the correspondent account (if exists);</w:t>
      </w:r>
    </w:p>
    <w:p>
      <w:pPr>
        <w:pStyle w:val="Style8"/>
        <w:numPr>
          <w:ilvl w:val="0"/>
          <w:numId w:val="4"/>
        </w:numPr>
        <w:rPr>
          <w:rFonts w:ascii="Arial" w:hAnsi="Arial" w:cs="Arial"/>
          <w:color w:val="000000"/>
          <w:lang w:val="en-GB"/>
        </w:rPr>
      </w:pPr>
      <w:r>
        <w:rPr>
          <w:rFonts w:cs="Arial" w:ascii="Arial" w:hAnsi="Arial"/>
          <w:b/>
          <w:color w:val="000000"/>
          <w:lang w:val="en-GB"/>
        </w:rPr>
        <w:t>Modification date</w:t>
      </w:r>
      <w:r>
        <w:rPr>
          <w:rFonts w:cs="Arial" w:ascii="Arial" w:hAnsi="Arial"/>
          <w:color w:val="000000"/>
          <w:lang w:val="en-GB"/>
        </w:rPr>
        <w:t xml:space="preserve"> – date and time, when the record was created or last modified.</w:t>
      </w:r>
    </w:p>
    <w:p>
      <w:pPr>
        <w:pStyle w:val="3"/>
        <w:numPr>
          <w:ilvl w:val="2"/>
          <w:numId w:val="2"/>
        </w:numPr>
        <w:rPr/>
      </w:pPr>
      <w:bookmarkStart w:id="16" w:name="_Toc532829938"/>
      <w:bookmarkStart w:id="17" w:name="_Toc487552969"/>
      <w:bookmarkStart w:id="18" w:name="_Toc481684223"/>
      <w:bookmarkEnd w:id="16"/>
      <w:bookmarkEnd w:id="17"/>
      <w:bookmarkEnd w:id="18"/>
      <w:r>
        <w:rPr/>
        <w:t>Priorities</w:t>
      </w:r>
    </w:p>
    <w:p>
      <w:pPr>
        <w:pStyle w:val="Style8"/>
        <w:ind w:hanging="0"/>
        <w:rPr>
          <w:rFonts w:ascii="Arial" w:hAnsi="Arial" w:cs="Arial"/>
          <w:color w:val="000000"/>
          <w:lang w:val="en-US"/>
        </w:rPr>
      </w:pPr>
      <w:r>
        <w:rPr>
          <w:rFonts w:cs="Arial" w:ascii="Arial" w:hAnsi="Arial"/>
          <w:color w:val="000000"/>
          <w:lang w:val="en-US"/>
        </w:rPr>
        <w:t>Call the</w:t>
      </w:r>
      <w:r>
        <w:rPr>
          <w:rFonts w:cs="Arial" w:ascii="Arial" w:hAnsi="Arial"/>
          <w:b/>
          <w:color w:val="000000"/>
          <w:lang w:val="en-US"/>
        </w:rPr>
        <w:t xml:space="preserve"> Dictionary &gt; Priorities </w:t>
      </w:r>
      <w:r>
        <w:rPr>
          <w:rFonts w:cs="Arial" w:ascii="Arial" w:hAnsi="Arial"/>
          <w:color w:val="000000"/>
          <w:lang w:val="en-US"/>
        </w:rPr>
        <w:t xml:space="preserve">item to open the table of priorities that are registered in the </w:t>
      </w:r>
      <w:r>
        <w:rPr>
          <w:rFonts w:cs="Arial" w:ascii="Arial" w:hAnsi="Arial"/>
          <w:lang w:val="en-GB"/>
        </w:rPr>
        <w:t>in the Central node</w:t>
      </w:r>
      <w:r>
        <w:rPr>
          <w:rFonts w:cs="Arial" w:ascii="Arial" w:hAnsi="Arial"/>
          <w:color w:val="000000"/>
          <w:lang w:val="en-US"/>
        </w:rPr>
        <w:t>:</w:t>
      </w:r>
    </w:p>
    <w:p>
      <w:pPr>
        <w:pStyle w:val="Style8"/>
        <w:ind w:hanging="0"/>
        <w:jc w:val="center"/>
        <w:rPr>
          <w:rFonts w:ascii="Arial" w:hAnsi="Arial" w:cs="Arial"/>
        </w:rPr>
      </w:pPr>
      <w:r>
        <w:rPr/>
        <w:drawing>
          <wp:inline distT="0" distB="6985" distL="0" distR="9525">
            <wp:extent cx="6391275" cy="1078865"/>
            <wp:effectExtent l="0" t="0" r="0" b="0"/>
            <wp:docPr id="10"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3" descr=""/>
                    <pic:cNvPicPr>
                      <a:picLocks noChangeAspect="1" noChangeArrowheads="1"/>
                    </pic:cNvPicPr>
                  </pic:nvPicPr>
                  <pic:blipFill>
                    <a:blip r:embed="rId11"/>
                    <a:stretch>
                      <a:fillRect/>
                    </a:stretch>
                  </pic:blipFill>
                  <pic:spPr bwMode="auto">
                    <a:xfrm>
                      <a:off x="0" y="0"/>
                      <a:ext cx="6391275" cy="1078865"/>
                    </a:xfrm>
                    <a:prstGeom prst="rect">
                      <a:avLst/>
                    </a:prstGeom>
                  </pic:spPr>
                </pic:pic>
              </a:graphicData>
            </a:graphic>
          </wp:inline>
        </w:drawing>
      </w:r>
    </w:p>
    <w:p>
      <w:pPr>
        <w:pStyle w:val="BulletDSCMAbasic"/>
        <w:tabs>
          <w:tab w:val="left" w:pos="2002" w:leader="none"/>
        </w:tabs>
        <w:spacing w:lineRule="auto" w:line="360" w:before="120" w:after="0"/>
        <w:ind w:left="0" w:hanging="0"/>
        <w:rPr>
          <w:sz w:val="20"/>
        </w:rPr>
      </w:pPr>
      <w:r>
        <w:rPr>
          <w:sz w:val="20"/>
        </w:rPr>
        <w:t>The table contains the following columns:</w:t>
      </w:r>
    </w:p>
    <w:p>
      <w:pPr>
        <w:pStyle w:val="Style8"/>
        <w:numPr>
          <w:ilvl w:val="0"/>
          <w:numId w:val="4"/>
        </w:numPr>
        <w:rPr>
          <w:rFonts w:ascii="Arial" w:hAnsi="Arial" w:cs="Arial"/>
          <w:color w:val="000000"/>
          <w:lang w:val="en-US"/>
        </w:rPr>
      </w:pPr>
      <w:r>
        <w:rPr>
          <w:rFonts w:cs="Arial" w:ascii="Arial" w:hAnsi="Arial"/>
          <w:b/>
          <w:color w:val="000000"/>
          <w:lang w:val="en-US"/>
        </w:rPr>
        <w:t xml:space="preserve">Name </w:t>
      </w:r>
      <w:r>
        <w:rPr>
          <w:rFonts w:cs="Arial" w:ascii="Arial" w:hAnsi="Arial"/>
          <w:color w:val="000000"/>
          <w:lang w:val="en-US"/>
        </w:rPr>
        <w:t>– name of the group, the priority is included into;</w:t>
      </w:r>
    </w:p>
    <w:p>
      <w:pPr>
        <w:pStyle w:val="Style8"/>
        <w:numPr>
          <w:ilvl w:val="0"/>
          <w:numId w:val="4"/>
        </w:numPr>
        <w:rPr>
          <w:rFonts w:ascii="Arial" w:hAnsi="Arial" w:cs="Arial"/>
          <w:color w:val="000000"/>
          <w:lang w:val="en-US"/>
        </w:rPr>
      </w:pPr>
      <w:r>
        <w:rPr>
          <w:rFonts w:cs="Arial" w:ascii="Arial" w:hAnsi="Arial"/>
          <w:b/>
          <w:color w:val="000000"/>
          <w:lang w:val="en-US"/>
        </w:rPr>
        <w:t xml:space="preserve">Value – </w:t>
      </w:r>
      <w:r>
        <w:rPr>
          <w:rFonts w:cs="Arial" w:ascii="Arial" w:hAnsi="Arial"/>
          <w:color w:val="000000"/>
          <w:lang w:val="en-US"/>
        </w:rPr>
        <w:t>number</w:t>
      </w:r>
      <w:r>
        <w:rPr>
          <w:rFonts w:cs="Arial" w:ascii="Arial" w:hAnsi="Arial"/>
          <w:b/>
          <w:color w:val="000000"/>
          <w:lang w:val="en-US"/>
        </w:rPr>
        <w:t xml:space="preserve"> </w:t>
      </w:r>
      <w:r>
        <w:rPr>
          <w:rFonts w:cs="Arial" w:ascii="Arial" w:hAnsi="Arial"/>
          <w:color w:val="000000"/>
          <w:lang w:val="en-US"/>
        </w:rPr>
        <w:t>of the priority;</w:t>
      </w:r>
    </w:p>
    <w:p>
      <w:pPr>
        <w:pStyle w:val="Style8"/>
        <w:numPr>
          <w:ilvl w:val="0"/>
          <w:numId w:val="4"/>
        </w:numPr>
        <w:rPr>
          <w:rFonts w:ascii="Arial" w:hAnsi="Arial" w:cs="Arial"/>
          <w:lang w:val="en-US"/>
        </w:rPr>
      </w:pPr>
      <w:r>
        <w:rPr>
          <w:rFonts w:cs="Arial" w:ascii="Arial" w:hAnsi="Arial"/>
          <w:b/>
          <w:color w:val="000000"/>
          <w:lang w:val="en-US"/>
        </w:rPr>
        <w:t xml:space="preserve">Modification date </w:t>
      </w:r>
      <w:r>
        <w:rPr>
          <w:rFonts w:cs="Arial" w:ascii="Arial" w:hAnsi="Arial"/>
          <w:color w:val="000000"/>
          <w:lang w:val="en-US"/>
        </w:rPr>
        <w:t>– date and time, when the record was created or last modified.</w:t>
      </w:r>
    </w:p>
    <w:p>
      <w:pPr>
        <w:pStyle w:val="3"/>
        <w:numPr>
          <w:ilvl w:val="2"/>
          <w:numId w:val="2"/>
        </w:numPr>
        <w:rPr>
          <w:lang w:val="en-GB"/>
        </w:rPr>
      </w:pPr>
      <w:bookmarkStart w:id="19" w:name="_Toc532829939"/>
      <w:bookmarkStart w:id="20" w:name="_Toc505101776"/>
      <w:bookmarkEnd w:id="19"/>
      <w:bookmarkEnd w:id="20"/>
      <w:r>
        <w:rPr>
          <w:lang w:val="en-GB"/>
        </w:rPr>
        <w:t>Reject reasons</w:t>
      </w:r>
    </w:p>
    <w:p>
      <w:pPr>
        <w:pStyle w:val="Style8"/>
        <w:ind w:hanging="0"/>
        <w:rPr>
          <w:rFonts w:ascii="Arial" w:hAnsi="Arial" w:cs="Arial"/>
          <w:color w:val="000000"/>
          <w:lang w:val="en-GB"/>
        </w:rPr>
      </w:pPr>
      <w:r>
        <w:rPr>
          <w:rFonts w:cs="Arial" w:ascii="Arial" w:hAnsi="Arial"/>
          <w:color w:val="000000"/>
          <w:lang w:val="en-GB"/>
        </w:rPr>
        <w:t xml:space="preserve">Call the </w:t>
      </w:r>
      <w:r>
        <w:rPr>
          <w:rFonts w:cs="Arial" w:ascii="Arial" w:hAnsi="Arial"/>
          <w:b/>
          <w:color w:val="000000"/>
          <w:lang w:val="en-GB"/>
        </w:rPr>
        <w:t>Dictionary &gt; Reject reasons</w:t>
      </w:r>
      <w:r>
        <w:rPr>
          <w:rFonts w:cs="Arial" w:ascii="Arial" w:hAnsi="Arial"/>
          <w:color w:val="000000"/>
          <w:lang w:val="en-GB"/>
        </w:rPr>
        <w:t xml:space="preserve"> menu item to open the table with a list of rejection reasons</w:t>
      </w:r>
      <w:r>
        <w:rPr>
          <w:rFonts w:cs="Arial" w:ascii="Arial" w:hAnsi="Arial"/>
          <w:i/>
          <w:color w:val="000000"/>
          <w:lang w:val="en-GB"/>
        </w:rPr>
        <w:t xml:space="preserve"> </w:t>
      </w:r>
      <w:r>
        <w:rPr>
          <w:rFonts w:cs="Arial" w:ascii="Arial" w:hAnsi="Arial"/>
          <w:color w:val="000000"/>
          <w:lang w:val="en-GB"/>
        </w:rPr>
        <w:t>that are registered in the Central node:</w:t>
      </w:r>
    </w:p>
    <w:p>
      <w:pPr>
        <w:pStyle w:val="Style8"/>
        <w:ind w:hanging="0"/>
        <w:jc w:val="center"/>
        <w:rPr>
          <w:rFonts w:ascii="Arial" w:hAnsi="Arial" w:cs="Arial"/>
          <w:lang w:val="en-GB"/>
        </w:rPr>
      </w:pPr>
      <w:r>
        <w:rPr/>
        <w:drawing>
          <wp:inline distT="0" distB="3810" distL="0" distR="9525">
            <wp:extent cx="6391275" cy="1234440"/>
            <wp:effectExtent l="0" t="0" r="0" b="0"/>
            <wp:docPr id="11"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8" descr=""/>
                    <pic:cNvPicPr>
                      <a:picLocks noChangeAspect="1" noChangeArrowheads="1"/>
                    </pic:cNvPicPr>
                  </pic:nvPicPr>
                  <pic:blipFill>
                    <a:blip r:embed="rId12"/>
                    <a:stretch>
                      <a:fillRect/>
                    </a:stretch>
                  </pic:blipFill>
                  <pic:spPr bwMode="auto">
                    <a:xfrm>
                      <a:off x="0" y="0"/>
                      <a:ext cx="6391275" cy="1234440"/>
                    </a:xfrm>
                    <a:prstGeom prst="rect">
                      <a:avLst/>
                    </a:prstGeom>
                  </pic:spPr>
                </pic:pic>
              </a:graphicData>
            </a:graphic>
          </wp:inline>
        </w:drawing>
      </w:r>
    </w:p>
    <w:p>
      <w:pPr>
        <w:pStyle w:val="BulletDSCMAbasic"/>
        <w:tabs>
          <w:tab w:val="left" w:pos="2002" w:leader="none"/>
        </w:tabs>
        <w:spacing w:lineRule="auto" w:line="360" w:before="120" w:after="0"/>
        <w:ind w:left="0" w:hanging="0"/>
        <w:rPr>
          <w:sz w:val="20"/>
        </w:rPr>
      </w:pPr>
      <w:r>
        <w:rPr>
          <w:sz w:val="20"/>
        </w:rPr>
        <w:t>The table contains the following columns:</w:t>
      </w:r>
    </w:p>
    <w:p>
      <w:pPr>
        <w:pStyle w:val="Style8"/>
        <w:numPr>
          <w:ilvl w:val="0"/>
          <w:numId w:val="4"/>
        </w:numPr>
        <w:rPr>
          <w:rFonts w:ascii="Arial" w:hAnsi="Arial" w:cs="Arial"/>
          <w:color w:val="000000"/>
          <w:lang w:val="en-US"/>
        </w:rPr>
      </w:pPr>
      <w:r>
        <w:rPr>
          <w:rFonts w:cs="Arial" w:ascii="Arial" w:hAnsi="Arial"/>
          <w:b/>
          <w:color w:val="000000"/>
          <w:lang w:val="en-US"/>
        </w:rPr>
        <w:t xml:space="preserve">Code </w:t>
      </w:r>
      <w:r>
        <w:rPr>
          <w:rFonts w:cs="Arial" w:ascii="Arial" w:hAnsi="Arial"/>
          <w:color w:val="000000"/>
          <w:lang w:val="en-US"/>
        </w:rPr>
        <w:t>– rejection reason code;</w:t>
      </w:r>
    </w:p>
    <w:p>
      <w:pPr>
        <w:pStyle w:val="Style8"/>
        <w:numPr>
          <w:ilvl w:val="0"/>
          <w:numId w:val="4"/>
        </w:numPr>
        <w:rPr>
          <w:rFonts w:ascii="Arial" w:hAnsi="Arial" w:cs="Arial"/>
          <w:color w:val="000000"/>
          <w:lang w:val="en-US"/>
        </w:rPr>
      </w:pPr>
      <w:r>
        <w:rPr>
          <w:rFonts w:cs="Arial" w:ascii="Arial" w:hAnsi="Arial"/>
          <w:b/>
          <w:color w:val="000000"/>
          <w:lang w:val="en-US"/>
        </w:rPr>
        <w:t>Description</w:t>
      </w:r>
      <w:r>
        <w:rPr>
          <w:rFonts w:cs="Arial" w:ascii="Arial" w:hAnsi="Arial"/>
          <w:color w:val="000000"/>
          <w:lang w:val="en-US"/>
        </w:rPr>
        <w:t xml:space="preserve"> –</w:t>
      </w:r>
      <w:r>
        <w:rPr>
          <w:rFonts w:cs="Arial" w:ascii="Arial" w:hAnsi="Arial"/>
          <w:b/>
          <w:color w:val="000000"/>
          <w:lang w:val="en-US"/>
        </w:rPr>
        <w:t xml:space="preserve"> </w:t>
      </w:r>
      <w:r>
        <w:rPr>
          <w:rFonts w:cs="Arial" w:ascii="Arial" w:hAnsi="Arial"/>
          <w:color w:val="000000"/>
          <w:lang w:val="en-US"/>
        </w:rPr>
        <w:t>rejection reason description.</w:t>
      </w:r>
    </w:p>
    <w:p>
      <w:pPr>
        <w:pStyle w:val="3"/>
        <w:numPr>
          <w:ilvl w:val="2"/>
          <w:numId w:val="2"/>
        </w:numPr>
        <w:rPr/>
      </w:pPr>
      <w:bookmarkStart w:id="21" w:name="_Toc532829940"/>
      <w:bookmarkEnd w:id="21"/>
      <w:r>
        <w:rPr/>
        <w:t>Transaction type codes</w:t>
      </w:r>
    </w:p>
    <w:p>
      <w:pPr>
        <w:pStyle w:val="Style8"/>
        <w:ind w:hanging="0"/>
        <w:rPr>
          <w:rFonts w:ascii="Arial" w:hAnsi="Arial" w:cs="Arial"/>
          <w:color w:val="000000"/>
          <w:lang w:val="en-US"/>
        </w:rPr>
      </w:pPr>
      <w:r>
        <w:rPr>
          <w:rFonts w:cs="Arial" w:ascii="Arial" w:hAnsi="Arial"/>
          <w:color w:val="000000"/>
          <w:lang w:val="en-US"/>
        </w:rPr>
        <w:t>Call the</w:t>
      </w:r>
      <w:r>
        <w:rPr>
          <w:rFonts w:cs="Arial" w:ascii="Arial" w:hAnsi="Arial"/>
          <w:b/>
          <w:color w:val="000000"/>
          <w:lang w:val="en-US"/>
        </w:rPr>
        <w:t xml:space="preserve"> Dictionary &gt; Transaction type codes </w:t>
      </w:r>
      <w:r>
        <w:rPr>
          <w:rFonts w:cs="Arial" w:ascii="Arial" w:hAnsi="Arial"/>
          <w:color w:val="000000"/>
          <w:lang w:val="en-US"/>
        </w:rPr>
        <w:t>item to open the table of priorities that are registered in the Central node:</w:t>
      </w:r>
    </w:p>
    <w:p>
      <w:pPr>
        <w:pStyle w:val="Style8"/>
        <w:ind w:hanging="0"/>
        <w:rPr>
          <w:rFonts w:ascii="Arial" w:hAnsi="Arial" w:cs="Arial"/>
          <w:lang w:val="en-US"/>
        </w:rPr>
      </w:pPr>
      <w:r>
        <w:rPr/>
        <w:drawing>
          <wp:inline distT="0" distB="0" distL="0" distR="9525">
            <wp:extent cx="6391275" cy="1112520"/>
            <wp:effectExtent l="0" t="0" r="0" b="0"/>
            <wp:docPr id="12"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9" descr=""/>
                    <pic:cNvPicPr>
                      <a:picLocks noChangeAspect="1" noChangeArrowheads="1"/>
                    </pic:cNvPicPr>
                  </pic:nvPicPr>
                  <pic:blipFill>
                    <a:blip r:embed="rId13"/>
                    <a:stretch>
                      <a:fillRect/>
                    </a:stretch>
                  </pic:blipFill>
                  <pic:spPr bwMode="auto">
                    <a:xfrm>
                      <a:off x="0" y="0"/>
                      <a:ext cx="6391275" cy="1112520"/>
                    </a:xfrm>
                    <a:prstGeom prst="rect">
                      <a:avLst/>
                    </a:prstGeom>
                  </pic:spPr>
                </pic:pic>
              </a:graphicData>
            </a:graphic>
          </wp:inline>
        </w:drawing>
      </w:r>
    </w:p>
    <w:p>
      <w:pPr>
        <w:pStyle w:val="BulletDSCMAbasic"/>
        <w:tabs>
          <w:tab w:val="left" w:pos="2002" w:leader="none"/>
        </w:tabs>
        <w:spacing w:lineRule="auto" w:line="360" w:before="120" w:after="0"/>
        <w:ind w:left="0" w:hanging="0"/>
        <w:rPr>
          <w:sz w:val="20"/>
        </w:rPr>
      </w:pPr>
      <w:r>
        <w:rPr>
          <w:sz w:val="20"/>
        </w:rPr>
        <w:t>The table contains the following columns:</w:t>
      </w:r>
    </w:p>
    <w:p>
      <w:pPr>
        <w:pStyle w:val="Style8"/>
        <w:numPr>
          <w:ilvl w:val="0"/>
          <w:numId w:val="4"/>
        </w:numPr>
        <w:rPr>
          <w:rFonts w:ascii="Arial" w:hAnsi="Arial" w:cs="Arial"/>
          <w:color w:val="000000"/>
          <w:lang w:val="en-US"/>
        </w:rPr>
      </w:pPr>
      <w:r>
        <w:rPr>
          <w:rFonts w:cs="Arial" w:ascii="Arial" w:hAnsi="Arial"/>
          <w:b/>
          <w:color w:val="000000"/>
          <w:lang w:val="en-US"/>
        </w:rPr>
        <w:t xml:space="preserve">Code </w:t>
      </w:r>
      <w:r>
        <w:rPr>
          <w:rFonts w:cs="Arial" w:ascii="Arial" w:hAnsi="Arial"/>
          <w:color w:val="000000"/>
          <w:lang w:val="en-US"/>
        </w:rPr>
        <w:t>– transaction type code;</w:t>
      </w:r>
    </w:p>
    <w:p>
      <w:pPr>
        <w:pStyle w:val="Style8"/>
        <w:numPr>
          <w:ilvl w:val="0"/>
          <w:numId w:val="4"/>
        </w:numPr>
        <w:rPr>
          <w:rFonts w:ascii="Arial" w:hAnsi="Arial" w:cs="Arial"/>
          <w:color w:val="000000"/>
          <w:lang w:val="en-US"/>
        </w:rPr>
      </w:pPr>
      <w:r>
        <w:rPr>
          <w:rFonts w:cs="Arial" w:ascii="Arial" w:hAnsi="Arial"/>
          <w:b/>
          <w:color w:val="000000"/>
          <w:lang w:val="en-US"/>
        </w:rPr>
        <w:t xml:space="preserve">Name </w:t>
      </w:r>
      <w:r>
        <w:rPr>
          <w:rFonts w:cs="Arial" w:ascii="Arial" w:hAnsi="Arial"/>
          <w:color w:val="000000"/>
          <w:lang w:val="en-US"/>
        </w:rPr>
        <w:t>– transaction type code name;</w:t>
      </w:r>
    </w:p>
    <w:p>
      <w:pPr>
        <w:pStyle w:val="Style8"/>
        <w:numPr>
          <w:ilvl w:val="0"/>
          <w:numId w:val="4"/>
        </w:numPr>
        <w:rPr>
          <w:rFonts w:ascii="Arial" w:hAnsi="Arial" w:cs="Arial"/>
          <w:lang w:val="en-US"/>
        </w:rPr>
      </w:pPr>
      <w:r>
        <w:rPr>
          <w:rFonts w:cs="Arial" w:ascii="Arial" w:hAnsi="Arial"/>
          <w:b/>
          <w:color w:val="000000"/>
          <w:lang w:val="en-US"/>
        </w:rPr>
        <w:t xml:space="preserve">Subsystem </w:t>
      </w:r>
      <w:r>
        <w:rPr>
          <w:rFonts w:cs="Arial" w:ascii="Arial" w:hAnsi="Arial"/>
          <w:color w:val="000000"/>
          <w:lang w:val="en-US"/>
        </w:rPr>
        <w:t>– subsystem (RTGS or ACH) TTC used.</w:t>
      </w:r>
    </w:p>
    <w:p>
      <w:pPr>
        <w:pStyle w:val="3"/>
        <w:numPr>
          <w:ilvl w:val="2"/>
          <w:numId w:val="2"/>
        </w:numPr>
        <w:rPr>
          <w:lang w:val="en-GB"/>
        </w:rPr>
      </w:pPr>
      <w:bookmarkStart w:id="22" w:name="_Toc532829941"/>
      <w:bookmarkEnd w:id="22"/>
      <w:r>
        <w:rPr>
          <w:lang w:val="en-GB"/>
        </w:rPr>
        <w:t>Limit types</w:t>
      </w:r>
    </w:p>
    <w:p>
      <w:pPr>
        <w:pStyle w:val="Style8"/>
        <w:ind w:hanging="0"/>
        <w:rPr>
          <w:rFonts w:ascii="Arial" w:hAnsi="Arial" w:cs="Arial"/>
          <w:color w:val="000000"/>
          <w:lang w:val="en-US"/>
        </w:rPr>
      </w:pPr>
      <w:r>
        <w:rPr>
          <w:rFonts w:cs="Arial" w:ascii="Arial" w:hAnsi="Arial"/>
          <w:color w:val="000000"/>
          <w:lang w:val="en-US"/>
        </w:rPr>
        <w:t>Call the</w:t>
      </w:r>
      <w:r>
        <w:rPr>
          <w:rFonts w:cs="Arial" w:ascii="Arial" w:hAnsi="Arial"/>
          <w:b/>
          <w:color w:val="000000"/>
          <w:lang w:val="en-US"/>
        </w:rPr>
        <w:t xml:space="preserve"> Dictionary &gt; Limit types </w:t>
      </w:r>
      <w:r>
        <w:rPr>
          <w:rFonts w:cs="Arial" w:ascii="Arial" w:hAnsi="Arial"/>
          <w:color w:val="000000"/>
          <w:lang w:val="en-US"/>
        </w:rPr>
        <w:t>item to open the table of limits that are set in the Central node:</w:t>
      </w:r>
    </w:p>
    <w:p>
      <w:pPr>
        <w:pStyle w:val="Style8"/>
        <w:ind w:hanging="0"/>
        <w:rPr>
          <w:rFonts w:ascii="Arial" w:hAnsi="Arial" w:cs="Arial"/>
          <w:lang w:val="en-US"/>
        </w:rPr>
      </w:pPr>
      <w:r>
        <w:rPr/>
        <w:drawing>
          <wp:inline distT="0" distB="0" distL="0" distR="9525">
            <wp:extent cx="6391275" cy="847090"/>
            <wp:effectExtent l="0" t="0" r="0" b="0"/>
            <wp:docPr id="1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3" descr=""/>
                    <pic:cNvPicPr>
                      <a:picLocks noChangeAspect="1" noChangeArrowheads="1"/>
                    </pic:cNvPicPr>
                  </pic:nvPicPr>
                  <pic:blipFill>
                    <a:blip r:embed="rId14"/>
                    <a:stretch>
                      <a:fillRect/>
                    </a:stretch>
                  </pic:blipFill>
                  <pic:spPr bwMode="auto">
                    <a:xfrm>
                      <a:off x="0" y="0"/>
                      <a:ext cx="6391275" cy="847090"/>
                    </a:xfrm>
                    <a:prstGeom prst="rect">
                      <a:avLst/>
                    </a:prstGeom>
                  </pic:spPr>
                </pic:pic>
              </a:graphicData>
            </a:graphic>
          </wp:inline>
        </w:drawing>
      </w:r>
    </w:p>
    <w:p>
      <w:pPr>
        <w:pStyle w:val="3"/>
        <w:numPr>
          <w:ilvl w:val="2"/>
          <w:numId w:val="2"/>
        </w:numPr>
        <w:rPr>
          <w:lang w:val="en-GB"/>
        </w:rPr>
      </w:pPr>
      <w:bookmarkStart w:id="23" w:name="_Toc532829942"/>
      <w:bookmarkEnd w:id="23"/>
      <w:r>
        <w:rPr>
          <w:lang w:val="en-GB"/>
        </w:rPr>
        <w:t>Positions</w:t>
      </w:r>
    </w:p>
    <w:p>
      <w:pPr>
        <w:pStyle w:val="Style8"/>
        <w:ind w:hanging="0"/>
        <w:rPr>
          <w:rFonts w:ascii="Arial" w:hAnsi="Arial" w:cs="Arial"/>
          <w:lang w:val="en-GB"/>
        </w:rPr>
      </w:pPr>
      <w:r>
        <w:rPr>
          <w:rFonts w:cs="Arial" w:ascii="Arial" w:hAnsi="Arial"/>
          <w:color w:val="000000"/>
          <w:lang w:val="en-GB"/>
        </w:rPr>
        <w:t>Call the</w:t>
      </w:r>
      <w:r>
        <w:rPr>
          <w:rFonts w:cs="Arial" w:ascii="Arial" w:hAnsi="Arial"/>
          <w:b/>
          <w:color w:val="000000"/>
          <w:lang w:val="en-GB"/>
        </w:rPr>
        <w:t xml:space="preserve"> Dictionary &gt; Positions</w:t>
      </w:r>
      <w:r>
        <w:rPr>
          <w:rFonts w:cs="Arial" w:ascii="Arial" w:hAnsi="Arial"/>
          <w:color w:val="000000"/>
          <w:lang w:val="en-GB"/>
        </w:rPr>
        <w:t xml:space="preserve"> menu item allows to open the table of Bank’s accounts to request account reports:</w:t>
      </w:r>
    </w:p>
    <w:p>
      <w:pPr>
        <w:pStyle w:val="BulletDSCMAbasic"/>
        <w:spacing w:lineRule="auto" w:line="360"/>
        <w:ind w:left="0" w:hanging="0"/>
        <w:jc w:val="center"/>
        <w:rPr>
          <w:lang w:val="en-GB"/>
        </w:rPr>
      </w:pPr>
      <w:r>
        <w:rPr/>
        <w:drawing>
          <wp:inline distT="0" distB="9525" distL="0" distR="9525">
            <wp:extent cx="6391275" cy="1514475"/>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391275" cy="1514475"/>
                    </a:xfrm>
                    <a:prstGeom prst="rect">
                      <a:avLst/>
                    </a:prstGeom>
                  </pic:spPr>
                </pic:pic>
              </a:graphicData>
            </a:graphic>
          </wp:inline>
        </w:drawing>
      </w:r>
    </w:p>
    <w:p>
      <w:pPr>
        <w:pStyle w:val="BulletDSCMAbasic"/>
        <w:tabs>
          <w:tab w:val="left" w:pos="2002" w:leader="none"/>
        </w:tabs>
        <w:spacing w:lineRule="auto" w:line="360" w:before="120" w:after="0"/>
        <w:rPr>
          <w:sz w:val="20"/>
          <w:lang w:val="en-GB"/>
        </w:rPr>
      </w:pPr>
      <w:r>
        <w:rPr>
          <w:sz w:val="20"/>
          <w:lang w:val="en-GB"/>
        </w:rPr>
        <w:t>The table contains the following columns:</w:t>
      </w:r>
    </w:p>
    <w:p>
      <w:pPr>
        <w:pStyle w:val="Style8"/>
        <w:numPr>
          <w:ilvl w:val="0"/>
          <w:numId w:val="4"/>
        </w:numPr>
        <w:rPr>
          <w:rFonts w:ascii="Arial" w:hAnsi="Arial" w:cs="Arial"/>
          <w:color w:val="000000"/>
          <w:lang w:val="en-GB" w:eastAsia="x-none"/>
        </w:rPr>
      </w:pPr>
      <w:r>
        <w:rPr>
          <w:rFonts w:cs="Arial" w:ascii="Arial" w:hAnsi="Arial"/>
          <w:b/>
          <w:color w:val="000000"/>
          <w:lang w:val="en-GB"/>
        </w:rPr>
        <w:t>Account</w:t>
      </w:r>
      <w:r>
        <w:rPr>
          <w:rFonts w:cs="Arial" w:ascii="Arial" w:hAnsi="Arial"/>
          <w:b/>
          <w:color w:val="000000"/>
          <w:lang w:val="en-GB" w:eastAsia="x-none"/>
        </w:rPr>
        <w:t xml:space="preserve"> code </w:t>
      </w:r>
      <w:r>
        <w:rPr>
          <w:rFonts w:cs="Arial" w:ascii="Arial" w:hAnsi="Arial"/>
          <w:color w:val="000000"/>
          <w:lang w:val="en-GB" w:eastAsia="x-none"/>
        </w:rPr>
        <w:t>– number of account;</w:t>
      </w:r>
    </w:p>
    <w:p>
      <w:pPr>
        <w:pStyle w:val="Style8"/>
        <w:numPr>
          <w:ilvl w:val="0"/>
          <w:numId w:val="4"/>
        </w:numPr>
        <w:rPr>
          <w:rFonts w:ascii="Arial" w:hAnsi="Arial" w:cs="Arial"/>
          <w:color w:val="000000"/>
          <w:lang w:val="en-GB" w:eastAsia="x-none"/>
        </w:rPr>
      </w:pPr>
      <w:r>
        <w:rPr>
          <w:rFonts w:cs="Arial" w:ascii="Arial" w:hAnsi="Arial"/>
          <w:b/>
          <w:color w:val="000000"/>
          <w:lang w:val="en-GB"/>
        </w:rPr>
        <w:t>Currency</w:t>
      </w:r>
      <w:r>
        <w:rPr>
          <w:rFonts w:cs="Arial" w:ascii="Arial" w:hAnsi="Arial"/>
          <w:color w:val="000000"/>
          <w:lang w:val="en-GB" w:eastAsia="x-none"/>
        </w:rPr>
        <w:t xml:space="preserve"> – account currency;</w:t>
      </w:r>
    </w:p>
    <w:p>
      <w:pPr>
        <w:pStyle w:val="Style8"/>
        <w:numPr>
          <w:ilvl w:val="0"/>
          <w:numId w:val="4"/>
        </w:numPr>
        <w:rPr>
          <w:rFonts w:ascii="Arial" w:hAnsi="Arial" w:cs="Arial"/>
          <w:color w:val="000000"/>
          <w:lang w:val="en-GB" w:eastAsia="x-none"/>
        </w:rPr>
      </w:pPr>
      <w:r>
        <w:rPr>
          <w:rFonts w:cs="Arial" w:ascii="Arial" w:hAnsi="Arial"/>
          <w:b/>
          <w:color w:val="000000"/>
          <w:lang w:val="en-GB"/>
        </w:rPr>
        <w:t>Type</w:t>
      </w:r>
      <w:r>
        <w:rPr>
          <w:rFonts w:cs="Arial" w:ascii="Arial" w:hAnsi="Arial"/>
          <w:color w:val="000000"/>
          <w:lang w:val="en-GB" w:eastAsia="x-none"/>
        </w:rPr>
        <w:t xml:space="preserve"> – account type.</w:t>
      </w:r>
    </w:p>
    <w:p>
      <w:pPr>
        <w:pStyle w:val="Normal"/>
        <w:ind w:hanging="0"/>
        <w:rPr>
          <w:rFonts w:ascii="Arial" w:hAnsi="Arial" w:cs="Arial"/>
          <w:color w:val="000000"/>
          <w:lang w:val="en-GB"/>
        </w:rPr>
      </w:pPr>
      <w:r>
        <w:rPr>
          <w:rFonts w:cs="Arial" w:ascii="Arial" w:hAnsi="Arial"/>
          <w:color w:val="000000"/>
          <w:lang w:val="en-GB"/>
        </w:rPr>
        <w:t>To get access to account details and related reports and actions click the blue link of the account code.</w:t>
      </w:r>
    </w:p>
    <w:p>
      <w:pPr>
        <w:pStyle w:val="Normal"/>
        <w:ind w:hanging="0"/>
        <w:jc w:val="center"/>
        <w:rPr>
          <w:rFonts w:ascii="Arial" w:hAnsi="Arial" w:cs="Arial"/>
          <w:b/>
          <w:b/>
          <w:color w:val="000000"/>
          <w:lang w:val="en-GB"/>
        </w:rPr>
      </w:pPr>
      <w:r>
        <w:rPr/>
        <w:drawing>
          <wp:inline distT="0" distB="0" distL="0" distR="9525">
            <wp:extent cx="6391275" cy="1927860"/>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16"/>
                    <a:stretch>
                      <a:fillRect/>
                    </a:stretch>
                  </pic:blipFill>
                  <pic:spPr bwMode="auto">
                    <a:xfrm>
                      <a:off x="0" y="0"/>
                      <a:ext cx="6391275" cy="1927860"/>
                    </a:xfrm>
                    <a:prstGeom prst="rect">
                      <a:avLst/>
                    </a:prstGeom>
                  </pic:spPr>
                </pic:pic>
              </a:graphicData>
            </a:graphic>
          </wp:inline>
        </w:drawing>
      </w:r>
    </w:p>
    <w:p>
      <w:pPr>
        <w:pStyle w:val="Style8"/>
        <w:ind w:hanging="0"/>
        <w:rPr>
          <w:rFonts w:ascii="Arial" w:hAnsi="Arial" w:cs="Arial"/>
          <w:lang w:val="en-GB"/>
        </w:rPr>
      </w:pPr>
      <w:bookmarkStart w:id="24" w:name="_Ref482696491"/>
      <w:bookmarkEnd w:id="24"/>
      <w:r>
        <w:rPr>
          <w:rFonts w:cs="Arial" w:ascii="Arial" w:hAnsi="Arial"/>
          <w:color w:val="000000"/>
          <w:lang w:val="en-GB" w:eastAsia="x-none"/>
        </w:rPr>
        <w:t>Following actions with Settlement account available on corresponding buttons:</w:t>
      </w:r>
    </w:p>
    <w:p>
      <w:pPr>
        <w:pStyle w:val="Normal"/>
        <w:numPr>
          <w:ilvl w:val="0"/>
          <w:numId w:val="4"/>
        </w:numPr>
        <w:tabs>
          <w:tab w:val="left" w:pos="1134" w:leader="none"/>
        </w:tabs>
        <w:rPr>
          <w:rFonts w:ascii="Arial" w:hAnsi="Arial" w:cs="Arial"/>
          <w:b/>
          <w:b/>
          <w:color w:val="000000"/>
          <w:lang w:val="en-US" w:eastAsia="x-none"/>
        </w:rPr>
      </w:pPr>
      <w:r>
        <w:rPr>
          <w:rFonts w:cs="Arial" w:ascii="Arial" w:hAnsi="Arial"/>
          <w:b/>
          <w:color w:val="000000"/>
          <w:lang w:val="en-US" w:eastAsia="x-none"/>
        </w:rPr>
        <w:t>Get account</w:t>
      </w:r>
      <w:r>
        <w:rPr>
          <w:rFonts w:cs="Arial" w:ascii="Arial" w:hAnsi="Arial"/>
          <w:color w:val="000000"/>
          <w:lang w:val="en-US" w:eastAsia="x-none"/>
        </w:rPr>
        <w:t>– to send request for account report click the button and confirm sending;</w:t>
      </w:r>
    </w:p>
    <w:p>
      <w:pPr>
        <w:pStyle w:val="Style8"/>
        <w:numPr>
          <w:ilvl w:val="0"/>
          <w:numId w:val="4"/>
        </w:numPr>
        <w:rPr>
          <w:rFonts w:ascii="Arial" w:hAnsi="Arial" w:cs="Arial"/>
          <w:b/>
          <w:b/>
          <w:color w:val="000000"/>
          <w:lang w:val="en-GB" w:eastAsia="x-none"/>
        </w:rPr>
      </w:pPr>
      <w:r>
        <w:rPr>
          <w:rFonts w:cs="Arial" w:ascii="Arial" w:hAnsi="Arial"/>
          <w:b/>
          <w:color w:val="000000"/>
          <w:lang w:val="en-GB" w:eastAsia="x-none"/>
        </w:rPr>
        <w:t xml:space="preserve">Get customer </w:t>
      </w:r>
      <w:r>
        <w:rPr>
          <w:rFonts w:cs="Arial" w:ascii="Arial" w:hAnsi="Arial"/>
          <w:b/>
          <w:color w:val="000000"/>
          <w:lang w:val="en-US" w:eastAsia="x-none"/>
        </w:rPr>
        <w:t>account</w:t>
      </w:r>
      <w:r>
        <w:rPr>
          <w:rFonts w:cs="Arial" w:ascii="Arial" w:hAnsi="Arial"/>
          <w:color w:val="000000"/>
          <w:lang w:val="en-GB" w:eastAsia="x-none"/>
        </w:rPr>
        <w:t xml:space="preserve"> – to send request for balance report click the button and confirm sending;</w:t>
      </w:r>
    </w:p>
    <w:p>
      <w:pPr>
        <w:pStyle w:val="Style8"/>
        <w:numPr>
          <w:ilvl w:val="0"/>
          <w:numId w:val="4"/>
        </w:numPr>
        <w:rPr>
          <w:rFonts w:ascii="Arial" w:hAnsi="Arial" w:cs="Arial"/>
          <w:b/>
          <w:b/>
          <w:color w:val="000000"/>
          <w:lang w:val="en-GB" w:eastAsia="x-none"/>
        </w:rPr>
      </w:pPr>
      <w:r>
        <w:rPr>
          <w:rFonts w:cs="Arial" w:ascii="Arial" w:hAnsi="Arial"/>
          <w:b/>
          <w:color w:val="000000"/>
          <w:lang w:val="en-GB" w:eastAsia="x-none"/>
        </w:rPr>
        <w:t xml:space="preserve">Get customer statement </w:t>
      </w:r>
      <w:r>
        <w:rPr>
          <w:rFonts w:cs="Arial" w:ascii="Arial" w:hAnsi="Arial"/>
          <w:color w:val="000000"/>
          <w:lang w:val="en-GB" w:eastAsia="x-none"/>
        </w:rPr>
        <w:t>– to send request for statement report click the button and confirm sending;</w:t>
      </w:r>
    </w:p>
    <w:p>
      <w:pPr>
        <w:pStyle w:val="Style8"/>
        <w:numPr>
          <w:ilvl w:val="0"/>
          <w:numId w:val="4"/>
        </w:numPr>
        <w:rPr>
          <w:rFonts w:ascii="Arial" w:hAnsi="Arial" w:cs="Arial"/>
          <w:b/>
          <w:b/>
          <w:color w:val="000000"/>
          <w:lang w:val="en-GB" w:eastAsia="x-none"/>
        </w:rPr>
      </w:pPr>
      <w:r>
        <w:rPr>
          <w:rFonts w:cs="Arial" w:ascii="Arial" w:hAnsi="Arial"/>
          <w:b/>
          <w:color w:val="000000"/>
          <w:lang w:val="en-GB" w:eastAsia="x-none"/>
        </w:rPr>
        <w:t xml:space="preserve">Get reservations </w:t>
      </w:r>
      <w:r>
        <w:rPr>
          <w:rFonts w:cs="Arial" w:ascii="Arial" w:hAnsi="Arial"/>
          <w:color w:val="000000"/>
          <w:lang w:val="en-GB" w:eastAsia="x-none"/>
        </w:rPr>
        <w:t>– to send limit request click the button and confirm sending;</w:t>
      </w:r>
    </w:p>
    <w:p>
      <w:pPr>
        <w:pStyle w:val="Style8"/>
        <w:numPr>
          <w:ilvl w:val="0"/>
          <w:numId w:val="4"/>
        </w:numPr>
        <w:rPr>
          <w:rFonts w:ascii="Arial" w:hAnsi="Arial" w:cs="Arial"/>
          <w:b/>
          <w:b/>
          <w:color w:val="000000"/>
          <w:lang w:val="en-GB" w:eastAsia="x-none"/>
        </w:rPr>
      </w:pPr>
      <w:r>
        <w:rPr>
          <w:rFonts w:cs="Arial" w:ascii="Arial" w:hAnsi="Arial"/>
          <w:b/>
          <w:color w:val="000000"/>
          <w:lang w:val="en-GB" w:eastAsia="x-none"/>
        </w:rPr>
        <w:t xml:space="preserve">Modify reservations </w:t>
      </w:r>
      <w:r>
        <w:rPr>
          <w:rFonts w:cs="Arial" w:ascii="Arial" w:hAnsi="Arial"/>
          <w:color w:val="000000"/>
          <w:lang w:val="en-GB" w:eastAsia="x-none"/>
        </w:rPr>
        <w:t>– to send request for set limit click the button and confirm sending.</w:t>
      </w:r>
    </w:p>
    <w:p>
      <w:pPr>
        <w:pStyle w:val="Style8"/>
        <w:ind w:hanging="0"/>
        <w:rPr>
          <w:rFonts w:ascii="Arial" w:hAnsi="Arial" w:cs="Arial"/>
          <w:color w:val="000000"/>
          <w:lang w:val="en-GB" w:eastAsia="x-none"/>
        </w:rPr>
      </w:pPr>
      <w:r>
        <w:rPr>
          <w:rFonts w:cs="Arial" w:ascii="Arial" w:hAnsi="Arial"/>
          <w:color w:val="000000"/>
          <w:lang w:val="en-GB" w:eastAsia="x-none"/>
        </w:rPr>
        <w:t xml:space="preserve">Following actions with Clearing account available on corresponding buttons on </w:t>
      </w:r>
      <w:r>
        <w:rPr>
          <w:rFonts w:cs="Arial" w:ascii="Arial" w:hAnsi="Arial"/>
          <w:b/>
          <w:color w:val="000000"/>
          <w:lang w:val="en-GB" w:eastAsia="x-none"/>
        </w:rPr>
        <w:t>Position</w:t>
      </w:r>
      <w:r>
        <w:rPr>
          <w:rFonts w:cs="Arial" w:ascii="Arial" w:hAnsi="Arial"/>
          <w:color w:val="000000"/>
          <w:lang w:val="en-GB" w:eastAsia="x-none"/>
        </w:rPr>
        <w:t xml:space="preserve"> form:</w:t>
      </w:r>
    </w:p>
    <w:p>
      <w:pPr>
        <w:pStyle w:val="Normal"/>
        <w:numPr>
          <w:ilvl w:val="0"/>
          <w:numId w:val="4"/>
        </w:numPr>
        <w:tabs>
          <w:tab w:val="left" w:pos="1134" w:leader="none"/>
        </w:tabs>
        <w:rPr>
          <w:rFonts w:ascii="Arial" w:hAnsi="Arial" w:cs="Arial"/>
          <w:b/>
          <w:b/>
          <w:color w:val="000000"/>
          <w:lang w:val="en-US" w:eastAsia="x-none"/>
        </w:rPr>
      </w:pPr>
      <w:r>
        <w:rPr>
          <w:rFonts w:cs="Arial" w:ascii="Arial" w:hAnsi="Arial"/>
          <w:b/>
          <w:color w:val="000000"/>
          <w:lang w:val="en-US" w:eastAsia="x-none"/>
        </w:rPr>
        <w:t xml:space="preserve">Get Debit Cap </w:t>
      </w:r>
      <w:r>
        <w:rPr>
          <w:rFonts w:cs="Arial" w:ascii="Arial" w:hAnsi="Arial"/>
          <w:color w:val="000000"/>
          <w:lang w:val="en-US" w:eastAsia="x-none"/>
        </w:rPr>
        <w:t xml:space="preserve">– to send </w:t>
      </w:r>
      <w:r>
        <w:rPr>
          <w:rFonts w:cs="Arial" w:ascii="Arial" w:hAnsi="Arial"/>
          <w:color w:val="000000"/>
          <w:lang w:val="en-GB" w:eastAsia="x-none"/>
        </w:rPr>
        <w:t>request for the last value of debit cup click the button and confirm sending</w:t>
      </w:r>
      <w:r>
        <w:rPr>
          <w:rFonts w:cs="Arial" w:ascii="Arial" w:hAnsi="Arial"/>
          <w:color w:val="000000"/>
          <w:lang w:val="en-US" w:eastAsia="x-none"/>
        </w:rPr>
        <w:t>;</w:t>
      </w:r>
    </w:p>
    <w:p>
      <w:pPr>
        <w:pStyle w:val="Style8"/>
        <w:numPr>
          <w:ilvl w:val="0"/>
          <w:numId w:val="4"/>
        </w:numPr>
        <w:rPr>
          <w:rFonts w:ascii="Arial" w:hAnsi="Arial" w:cs="Arial"/>
          <w:b/>
          <w:b/>
          <w:color w:val="000000"/>
          <w:lang w:val="en-GB" w:eastAsia="x-none"/>
        </w:rPr>
      </w:pPr>
      <w:r>
        <w:rPr>
          <w:rFonts w:cs="Arial" w:ascii="Arial" w:hAnsi="Arial"/>
          <w:b/>
          <w:color w:val="000000"/>
          <w:lang w:val="en-GB" w:eastAsia="x-none"/>
        </w:rPr>
        <w:t xml:space="preserve">Set Debit Cap </w:t>
      </w:r>
      <w:r>
        <w:rPr>
          <w:rFonts w:cs="Arial" w:ascii="Arial" w:hAnsi="Arial"/>
          <w:color w:val="000000"/>
          <w:lang w:val="en-US" w:eastAsia="x-none"/>
        </w:rPr>
        <w:t xml:space="preserve">– </w:t>
      </w:r>
      <w:r>
        <w:rPr>
          <w:rFonts w:cs="Arial" w:ascii="Arial" w:hAnsi="Arial"/>
          <w:color w:val="000000"/>
          <w:lang w:val="en-GB" w:eastAsia="x-none"/>
        </w:rPr>
        <w:t>to send request for to defining a value of debit cup click the button and confirm sending:</w:t>
      </w:r>
    </w:p>
    <w:p>
      <w:pPr>
        <w:pStyle w:val="Style8"/>
        <w:numPr>
          <w:ilvl w:val="0"/>
          <w:numId w:val="4"/>
        </w:numPr>
        <w:rPr>
          <w:rFonts w:ascii="Arial" w:hAnsi="Arial" w:cs="Arial"/>
          <w:color w:val="000000"/>
          <w:lang w:val="en-GB" w:eastAsia="x-none"/>
        </w:rPr>
      </w:pPr>
      <w:r>
        <w:rPr>
          <w:rFonts w:cs="Arial" w:ascii="Arial" w:hAnsi="Arial"/>
          <w:b/>
          <w:color w:val="000000"/>
          <w:lang w:val="en-GB" w:eastAsia="x-none"/>
        </w:rPr>
        <w:t xml:space="preserve">Get account </w:t>
      </w:r>
      <w:r>
        <w:rPr>
          <w:rFonts w:cs="Arial" w:ascii="Arial" w:hAnsi="Arial"/>
          <w:color w:val="000000"/>
          <w:lang w:val="en-GB" w:eastAsia="x-none"/>
        </w:rPr>
        <w:t>– to send request for account report click the button and confirm sending.</w:t>
      </w:r>
    </w:p>
    <w:p>
      <w:pPr>
        <w:pStyle w:val="Style8"/>
        <w:ind w:hanging="0"/>
        <w:rPr>
          <w:rFonts w:ascii="Arial" w:hAnsi="Arial" w:cs="Arial"/>
          <w:color w:val="000000"/>
          <w:lang w:val="en-GB" w:eastAsia="x-none"/>
        </w:rPr>
      </w:pPr>
      <w:r>
        <w:rPr>
          <w:rFonts w:cs="Arial" w:ascii="Arial" w:hAnsi="Arial"/>
          <w:color w:val="000000"/>
          <w:lang w:val="en-GB" w:eastAsia="x-none"/>
        </w:rPr>
        <w:t xml:space="preserve">Select the report in the table and click the </w:t>
      </w:r>
      <w:r>
        <w:rPr>
          <w:rFonts w:cs="Arial" w:ascii="Arial" w:hAnsi="Arial"/>
          <w:color w:val="4F81BD" w:themeColor="accent1"/>
          <w:lang w:val="en-GB"/>
        </w:rPr>
        <w:t>ID</w:t>
      </w:r>
      <w:r>
        <w:rPr>
          <w:rFonts w:cs="Arial" w:ascii="Arial" w:hAnsi="Arial"/>
          <w:color w:val="000000"/>
          <w:lang w:val="en-GB" w:eastAsia="x-none"/>
        </w:rPr>
        <w:t xml:space="preserve"> hyperlink to get access to the report, message details and related objects. The report </w:t>
      </w:r>
      <w:r>
        <w:rPr>
          <w:rFonts w:cs="Arial" w:ascii="Arial" w:hAnsi="Arial"/>
          <w:b/>
          <w:color w:val="000000"/>
          <w:lang w:val="en-GB" w:eastAsia="x-none"/>
        </w:rPr>
        <w:t>Details</w:t>
      </w:r>
      <w:r>
        <w:rPr>
          <w:rFonts w:cs="Arial" w:ascii="Arial" w:hAnsi="Arial"/>
          <w:color w:val="000000"/>
          <w:lang w:val="en-GB" w:eastAsia="x-none"/>
        </w:rPr>
        <w:t xml:space="preserve"> tab will be opened in a separate window (the message type, direction and reference will be put into the header of the window): </w:t>
      </w:r>
    </w:p>
    <w:p>
      <w:pPr>
        <w:pStyle w:val="Style8"/>
        <w:ind w:hanging="0"/>
        <w:jc w:val="center"/>
        <w:rPr>
          <w:rFonts w:ascii="Arial" w:hAnsi="Arial" w:cs="Arial"/>
          <w:b/>
          <w:b/>
          <w:color w:val="000000"/>
          <w:lang w:val="en-GB" w:eastAsia="x-none"/>
        </w:rPr>
      </w:pPr>
      <w:r>
        <w:rPr/>
        <w:drawing>
          <wp:inline distT="0" distB="1905" distL="0" distR="635">
            <wp:extent cx="6152515" cy="2607945"/>
            <wp:effectExtent l="0" t="0" r="0" b="0"/>
            <wp:docPr id="16" name="Рисунок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68" descr=""/>
                    <pic:cNvPicPr>
                      <a:picLocks noChangeAspect="1" noChangeArrowheads="1"/>
                    </pic:cNvPicPr>
                  </pic:nvPicPr>
                  <pic:blipFill>
                    <a:blip r:embed="rId17"/>
                    <a:stretch>
                      <a:fillRect/>
                    </a:stretch>
                  </pic:blipFill>
                  <pic:spPr bwMode="auto">
                    <a:xfrm>
                      <a:off x="0" y="0"/>
                      <a:ext cx="6152515" cy="2607945"/>
                    </a:xfrm>
                    <a:prstGeom prst="rect">
                      <a:avLst/>
                    </a:prstGeom>
                  </pic:spPr>
                </pic:pic>
              </a:graphicData>
            </a:graphic>
          </wp:inline>
        </w:drawing>
      </w:r>
    </w:p>
    <w:p>
      <w:pPr>
        <w:pStyle w:val="Style8"/>
        <w:ind w:hanging="0"/>
        <w:rPr>
          <w:lang w:val="en-GB"/>
        </w:rPr>
      </w:pPr>
      <w:bookmarkStart w:id="25" w:name="_Toc516651476"/>
      <w:bookmarkStart w:id="26" w:name="_Toc454977323"/>
      <w:bookmarkStart w:id="27" w:name="_Ref481683986"/>
      <w:bookmarkStart w:id="28" w:name="_Ref482696491"/>
      <w:bookmarkStart w:id="29" w:name="_Toc516651476"/>
      <w:bookmarkStart w:id="30" w:name="_Toc454977323"/>
      <w:bookmarkStart w:id="31" w:name="_Ref481683986"/>
      <w:bookmarkStart w:id="32" w:name="_Ref482696491"/>
      <w:bookmarkEnd w:id="29"/>
      <w:bookmarkEnd w:id="30"/>
      <w:bookmarkEnd w:id="31"/>
      <w:bookmarkEnd w:id="32"/>
      <w:r>
        <w:rPr/>
      </w:r>
    </w:p>
    <w:sectPr>
      <w:headerReference w:type="default" r:id="rId18"/>
      <w:headerReference w:type="first" r:id="rId19"/>
      <w:footerReference w:type="default" r:id="rId20"/>
      <w:type w:val="nextPage"/>
      <w:pgSz w:w="11906" w:h="16838"/>
      <w:pgMar w:left="1134" w:right="708" w:header="426" w:top="1276" w:footer="250" w:bottom="709"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Courier New">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swiss"/>
    <w:pitch w:val="variable"/>
  </w:font>
  <w:font w:name="Bookman">
    <w:charset w:val="01"/>
    <w:family w:val="roman"/>
    <w:pitch w:val="variable"/>
  </w:font>
  <w:font w:name="Futura Bk">
    <w:charset w:val="01"/>
    <w:family w:val="roman"/>
    <w:pitch w:val="variable"/>
  </w:font>
  <w:font w:name="Futura Bk">
    <w:charset w:val="01"/>
    <w:family w:val="swiss"/>
    <w:pitch w:val="variable"/>
  </w:font>
  <w:font w:name="Times New Roman">
    <w:charset w:val="01"/>
    <w:family w:val="swiss"/>
    <w:pitch w:val="variable"/>
  </w:font>
  <w:font w:name="HPlogost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pBdr>
        <w:top w:val="single" w:sz="4" w:space="1" w:color="00000A"/>
      </w:pBdr>
      <w:tabs>
        <w:tab w:val="center" w:pos="4153" w:leader="none"/>
        <w:tab w:val="right" w:pos="9923" w:leader="none"/>
      </w:tabs>
      <w:ind w:hanging="0"/>
      <w:jc w:val="right"/>
      <w:rPr/>
    </w:pPr>
    <w:r>
      <w:rPr>
        <w:rFonts w:ascii="Calibri" w:hAnsi="Calibri" w:asciiTheme="minorHAnsi" w:hAnsiTheme="minorHAnsi"/>
        <w:smallCaps/>
        <w:sz w:val="22"/>
        <w:szCs w:val="22"/>
        <w:lang w:val="en-US"/>
      </w:rPr>
      <w:t>User Guide (version 00</w:t>
    </w:r>
    <w:del w:id="0" w:author="Mariya Shatskaya" w:date="2018-12-17T13:10:00Z">
      <w:r>
        <w:rPr>
          <w:rFonts w:ascii="Calibri" w:hAnsi="Calibri" w:asciiTheme="minorHAnsi" w:hAnsiTheme="minorHAnsi"/>
          <w:smallCaps/>
          <w:sz w:val="22"/>
          <w:szCs w:val="22"/>
          <w:lang w:val="en-US"/>
        </w:rPr>
        <w:delText>1</w:delText>
      </w:r>
    </w:del>
    <w:ins w:id="1" w:author="Mariya Shatskaya" w:date="2018-12-17T13:10:00Z">
      <w:r>
        <w:rPr>
          <w:rFonts w:ascii="Calibri" w:hAnsi="Calibri" w:asciiTheme="minorHAnsi" w:hAnsiTheme="minorHAnsi"/>
          <w:smallCaps/>
          <w:sz w:val="22"/>
          <w:szCs w:val="22"/>
          <w:lang w:val="en-US"/>
        </w:rPr>
        <w:t>2</w:t>
      </w:r>
    </w:ins>
    <w:r>
      <w:rPr>
        <w:rFonts w:ascii="Calibri" w:hAnsi="Calibri" w:asciiTheme="minorHAnsi" w:hAnsiTheme="minorHAnsi"/>
        <w:smallCaps/>
        <w:sz w:val="22"/>
        <w:szCs w:val="22"/>
        <w:lang w:val="en-US"/>
      </w:rPr>
      <w:t>)</w:t>
      <w:tab/>
      <w:tab/>
      <w:t xml:space="preserve"> Page </w:t>
    </w:r>
    <w:r>
      <w:rPr>
        <w:rStyle w:val="Pagenumber"/>
        <w:rFonts w:ascii="Calibri" w:hAnsi="Calibri" w:asciiTheme="minorHAnsi" w:hAnsiTheme="minorHAnsi"/>
        <w:smallCaps/>
        <w:sz w:val="22"/>
        <w:szCs w:val="22"/>
        <w:lang w:val="en-US"/>
      </w:rPr>
      <w:fldChar w:fldCharType="begin"/>
    </w:r>
    <w:r>
      <w:instrText> PAGE </w:instrText>
    </w:r>
    <w:r>
      <w:fldChar w:fldCharType="separate"/>
    </w:r>
    <w:r>
      <w:t>5</w:t>
    </w:r>
    <w:r>
      <w:fldChar w:fldCharType="end"/>
    </w:r>
    <w:r>
      <w:rPr>
        <w:rStyle w:val="Pagenumber"/>
        <w:rFonts w:ascii="Calibri" w:hAnsi="Calibri" w:asciiTheme="minorHAnsi" w:hAnsiTheme="minorHAnsi"/>
        <w:smallCaps/>
        <w:sz w:val="22"/>
        <w:szCs w:val="22"/>
        <w:lang w:val="en-US"/>
      </w:rPr>
      <w:t xml:space="preserve"> of </w:t>
    </w:r>
    <w:r>
      <w:rPr>
        <w:rStyle w:val="Pagenumber"/>
        <w:rFonts w:ascii="Calibri" w:hAnsi="Calibri" w:asciiTheme="minorHAnsi" w:hAnsiTheme="minorHAnsi"/>
        <w:smallCaps/>
        <w:sz w:val="22"/>
        <w:szCs w:val="22"/>
        <w:lang w:val="en-US"/>
      </w:rPr>
      <w:fldChar w:fldCharType="begin"/>
    </w:r>
    <w:r>
      <w:instrText> NUMPAGES </w:instrText>
    </w:r>
    <w:r>
      <w:fldChar w:fldCharType="separate"/>
    </w:r>
    <w:r>
      <w:t>6</w:t>
    </w:r>
    <w:r>
      <w:fldChar w:fldCharType="end"/>
    </w:r>
    <w:r>
      <w:rPr>
        <w:rStyle w:val="Pagenumber"/>
        <w:rFonts w:ascii="Calibri" w:hAnsi="Calibri" w:asciiTheme="minorHAnsi" w:hAnsiTheme="minorHAnsi"/>
        <w:smallCaps/>
        <w:sz w:val="22"/>
        <w:szCs w:val="22"/>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90" w:type="dxa"/>
      <w:jc w:val="left"/>
      <w:tblInd w:w="71" w:type="dxa"/>
      <w:tblBorders/>
      <w:tblCellMar>
        <w:top w:w="0" w:type="dxa"/>
        <w:left w:w="71" w:type="dxa"/>
        <w:bottom w:w="0" w:type="dxa"/>
        <w:right w:w="71" w:type="dxa"/>
      </w:tblCellMar>
      <w:tblLook w:val="0000" w:noVBand="0" w:noHBand="0" w:firstRow="0" w:lastRow="0" w:firstColumn="0" w:lastColumn="0"/>
    </w:tblPr>
    <w:tblGrid>
      <w:gridCol w:w="1700"/>
      <w:gridCol w:w="6946"/>
      <w:gridCol w:w="1844"/>
    </w:tblGrid>
    <w:tr>
      <w:trPr>
        <w:trHeight w:val="716" w:hRule="atLeast"/>
        <w:cantSplit w:val="true"/>
      </w:trPr>
      <w:tc>
        <w:tcPr>
          <w:tcW w:w="1700" w:type="dxa"/>
          <w:tcBorders/>
          <w:shd w:fill="auto" w:val="clear"/>
        </w:tcPr>
        <w:p>
          <w:pPr>
            <w:pStyle w:val="Normal"/>
            <w:ind w:right="-74" w:hanging="0"/>
            <w:rPr>
              <w:b/>
              <w:b/>
              <w:color w:val="0000FF"/>
              <w:lang w:val="en-US"/>
            </w:rPr>
          </w:pPr>
          <w:r>
            <w:rPr/>
            <w:drawing>
              <wp:inline distT="0" distB="0" distL="0" distR="0">
                <wp:extent cx="731520" cy="731520"/>
                <wp:effectExtent l="0" t="0" r="0" b="0"/>
                <wp:docPr id="1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 descr=""/>
                        <pic:cNvPicPr>
                          <a:picLocks noChangeAspect="1" noChangeArrowheads="1"/>
                        </pic:cNvPicPr>
                      </pic:nvPicPr>
                      <pic:blipFill>
                        <a:blip r:embed="rId1"/>
                        <a:stretch>
                          <a:fillRect/>
                        </a:stretch>
                      </pic:blipFill>
                      <pic:spPr bwMode="auto">
                        <a:xfrm>
                          <a:off x="0" y="0"/>
                          <a:ext cx="731520" cy="731520"/>
                        </a:xfrm>
                        <a:prstGeom prst="rect">
                          <a:avLst/>
                        </a:prstGeom>
                      </pic:spPr>
                    </pic:pic>
                  </a:graphicData>
                </a:graphic>
              </wp:inline>
            </w:drawing>
          </w:r>
        </w:p>
      </w:tc>
      <w:tc>
        <w:tcPr>
          <w:tcW w:w="6946" w:type="dxa"/>
          <w:tcBorders/>
          <w:shd w:fill="auto" w:val="clear"/>
          <w:vAlign w:val="cente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cs="Arial" w:ascii="Arial" w:hAnsi="Arial"/>
              <w:b/>
              <w:sz w:val="24"/>
              <w:lang w:val="en-US"/>
            </w:rPr>
            <w:t>Transaction Management System for RTGS and ACH</w:t>
          </w:r>
        </w:p>
      </w:tc>
      <w:tc>
        <w:tcPr>
          <w:tcW w:w="1844" w:type="dxa"/>
          <w:tcBorders/>
          <w:shd w:fill="auto" w:val="clear"/>
          <w:vAlign w:val="center"/>
        </w:tcPr>
        <w:p>
          <w:pPr>
            <w:pStyle w:val="Normal"/>
            <w:ind w:right="-74" w:hanging="0"/>
            <w:rPr>
              <w:rFonts w:ascii="HPlogostd" w:hAnsi="HPlogostd"/>
              <w:sz w:val="32"/>
              <w:lang w:val="en-US"/>
            </w:rPr>
          </w:pPr>
          <w:r>
            <w:rPr/>
            <w:drawing>
              <wp:inline distT="0" distB="0" distL="0" distR="5080">
                <wp:extent cx="775970" cy="382905"/>
                <wp:effectExtent l="0" t="0" r="0" b="0"/>
                <wp:docPr id="18" name="Изображение2" descr="LOGO CMA Small Systems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 descr="LOGO CMA Small Systems AB"/>
                        <pic:cNvPicPr>
                          <a:picLocks noChangeAspect="1" noChangeArrowheads="1"/>
                        </pic:cNvPicPr>
                      </pic:nvPicPr>
                      <pic:blipFill>
                        <a:blip r:embed="rId2"/>
                        <a:stretch>
                          <a:fillRect/>
                        </a:stretch>
                      </pic:blipFill>
                      <pic:spPr bwMode="auto">
                        <a:xfrm>
                          <a:off x="0" y="0"/>
                          <a:ext cx="775970" cy="382905"/>
                        </a:xfrm>
                        <a:prstGeom prst="rect">
                          <a:avLst/>
                        </a:prstGeom>
                      </pic:spPr>
                    </pic:pic>
                  </a:graphicData>
                </a:graphic>
              </wp:inline>
            </w:drawing>
          </w:r>
        </w:p>
      </w:tc>
    </w:tr>
  </w:tbl>
  <w:p>
    <w:pPr>
      <w:pStyle w:val="Style18"/>
      <w:pBdr>
        <w:top w:val="single" w:sz="4" w:space="1" w:color="00000A"/>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7" w:type="dxa"/>
      <w:jc w:val="left"/>
      <w:tblInd w:w="71" w:type="dxa"/>
      <w:tblBorders/>
      <w:tblCellMar>
        <w:top w:w="0" w:type="dxa"/>
        <w:left w:w="71" w:type="dxa"/>
        <w:bottom w:w="0" w:type="dxa"/>
        <w:right w:w="71" w:type="dxa"/>
      </w:tblCellMar>
      <w:tblLook w:val="0000" w:noVBand="0" w:noHBand="0" w:firstRow="0" w:lastRow="0" w:firstColumn="0" w:lastColumn="0"/>
    </w:tblPr>
    <w:tblGrid>
      <w:gridCol w:w="2552"/>
      <w:gridCol w:w="5811"/>
      <w:gridCol w:w="1844"/>
    </w:tblGrid>
    <w:tr>
      <w:trPr>
        <w:trHeight w:val="716" w:hRule="atLeast"/>
        <w:cantSplit w:val="true"/>
      </w:trPr>
      <w:tc>
        <w:tcPr>
          <w:tcW w:w="2552" w:type="dxa"/>
          <w:tcBorders/>
          <w:shd w:fill="auto" w:val="clear"/>
        </w:tcPr>
        <w:p>
          <w:pPr>
            <w:pStyle w:val="Normal"/>
            <w:ind w:right="-74" w:hanging="0"/>
            <w:rPr>
              <w:b/>
              <w:b/>
              <w:color w:val="0000FF"/>
              <w:lang w:val="en-US"/>
            </w:rPr>
          </w:pPr>
          <w:r>
            <w:rPr>
              <w:b/>
              <w:color w:val="0000FF"/>
              <w:lang w:val="en-US"/>
            </w:rPr>
          </w:r>
        </w:p>
      </w:tc>
      <w:tc>
        <w:tcPr>
          <w:tcW w:w="5811" w:type="dxa"/>
          <w:tcBorders/>
          <w:shd w:fill="auto" w:val="clea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asciiTheme="minorHAnsi" w:hAnsiTheme="minorHAnsi" w:ascii="Calibri" w:hAnsi="Calibri"/>
              <w:sz w:val="28"/>
              <w:lang w:val="en-US"/>
            </w:rPr>
          </w:r>
        </w:p>
      </w:tc>
      <w:tc>
        <w:tcPr>
          <w:tcW w:w="1844" w:type="dxa"/>
          <w:tcBorders/>
          <w:shd w:fill="auto" w:val="clear"/>
          <w:vAlign w:val="center"/>
        </w:tcPr>
        <w:p>
          <w:pPr>
            <w:pStyle w:val="Normal"/>
            <w:ind w:right="-74" w:hanging="0"/>
            <w:rPr>
              <w:rFonts w:ascii="HPlogostd" w:hAnsi="HPlogostd"/>
              <w:sz w:val="32"/>
              <w:lang w:val="en-US"/>
            </w:rPr>
          </w:pPr>
          <w:r>
            <w:rPr>
              <w:rFonts w:ascii="HPlogostd" w:hAnsi="HPlogostd"/>
              <w:sz w:val="32"/>
              <w:lang w:val="en-US"/>
            </w:rPr>
          </w:r>
        </w:p>
      </w:tc>
    </w:tr>
  </w:tbl>
  <w:p>
    <w:pPr>
      <w:pStyle w:val="Style18"/>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420"/>
        </w:tabs>
        <w:ind w:left="420" w:hanging="420"/>
      </w:pPr>
    </w:lvl>
    <w:lvl w:ilvl="1">
      <w:start w:val="1"/>
      <w:pStyle w:val="2"/>
      <w:numFmt w:val="decimal"/>
      <w:lvlText w:val="%1.%2"/>
      <w:lvlJc w:val="left"/>
      <w:pPr>
        <w:tabs>
          <w:tab w:val="num" w:pos="576"/>
        </w:tabs>
        <w:ind w:left="288" w:hanging="288"/>
      </w:pPr>
    </w:lvl>
    <w:lvl w:ilvl="2">
      <w:start w:val="1"/>
      <w:pStyle w:val="3"/>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pStyle w:val="4"/>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7"/>
      <w:numFmt w:val="decimal"/>
      <w:lvlText w:val="%1.%2.%3.%4.%7."/>
      <w:lvlJc w:val="left"/>
      <w:pPr>
        <w:ind w:left="4956" w:hanging="708"/>
      </w:pPr>
    </w:lvl>
    <w:lvl w:ilvl="7">
      <w:start w:val="1"/>
      <w:pStyle w:val="8"/>
      <w:numFmt w:val="decimal"/>
      <w:lvlText w:val="%1.%2.%3.%4.%7.%8."/>
      <w:lvlJc w:val="left"/>
      <w:pPr>
        <w:ind w:left="5664" w:hanging="708"/>
      </w:pPr>
    </w:lvl>
    <w:lvl w:ilvl="8">
      <w:start w:val="1"/>
      <w:pStyle w:val="9"/>
      <w:numFmt w:val="decimal"/>
      <w:lvlText w:val="%1.%2.%3.%4.%7.%8.%9."/>
      <w:lvlJc w:val="left"/>
      <w:pPr>
        <w:ind w:left="6372" w:hanging="708"/>
      </w:pPr>
    </w:lvl>
  </w:abstractNum>
  <w:abstractNum w:abstractNumId="2">
    <w:lvl w:ilvl="0">
      <w:start w:val="1"/>
      <w:numFmt w:val="decimal"/>
      <w:lvlText w:val="%1"/>
      <w:lvlJc w:val="left"/>
      <w:pPr>
        <w:tabs>
          <w:tab w:val="num" w:pos="432"/>
        </w:tabs>
        <w:ind w:left="144" w:hanging="144"/>
      </w:pPr>
    </w:lvl>
    <w:lvl w:ilvl="1">
      <w:start w:val="1"/>
      <w:numFmt w:val="decimal"/>
      <w:lvlText w:val="%1.%2"/>
      <w:lvlJc w:val="left"/>
      <w:pPr>
        <w:tabs>
          <w:tab w:val="num" w:pos="576"/>
        </w:tabs>
        <w:ind w:left="288" w:hanging="288"/>
      </w:pPr>
    </w:lvl>
    <w:lvl w:ilvl="2">
      <w:start w:val="1"/>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0b26"/>
    <w:pPr>
      <w:widowControl/>
      <w:bidi w:val="0"/>
      <w:spacing w:lineRule="auto" w:line="360"/>
      <w:ind w:firstLine="720"/>
      <w:jc w:val="both"/>
    </w:pPr>
    <w:rPr>
      <w:rFonts w:ascii="Times New Roman" w:hAnsi="Times New Roman" w:eastAsia="Times New Roman" w:cs="Times New Roman"/>
      <w:color w:val="auto"/>
      <w:sz w:val="20"/>
      <w:szCs w:val="20"/>
      <w:lang w:val="ru-RU" w:eastAsia="en-US" w:bidi="ar-SA"/>
    </w:rPr>
  </w:style>
  <w:style w:type="paragraph" w:styleId="1">
    <w:name w:val="Heading 1"/>
    <w:basedOn w:val="Normal"/>
    <w:next w:val="Normal"/>
    <w:link w:val="Heading1Char"/>
    <w:qFormat/>
    <w:pPr>
      <w:keepNext/>
      <w:numPr>
        <w:ilvl w:val="0"/>
        <w:numId w:val="1"/>
      </w:numPr>
      <w:pBdr>
        <w:top w:val="single" w:sz="4" w:space="1" w:color="00000A"/>
        <w:bottom w:val="single" w:sz="4" w:space="1" w:color="00000A"/>
      </w:pBdr>
      <w:spacing w:lineRule="auto" w:line="240" w:before="840" w:after="360"/>
      <w:jc w:val="left"/>
      <w:outlineLvl w:val="0"/>
      <w:outlineLvl w:val="0"/>
    </w:pPr>
    <w:rPr>
      <w:rFonts w:ascii="Arial" w:hAnsi="Arial"/>
      <w:b/>
      <w:sz w:val="40"/>
      <w:lang w:eastAsia="x-none"/>
      <w14:shadow w14:blurRad="50800" w14:dist="38100" w14:dir="2700000" w14:sx="100000" w14:sy="100000" w14:kx="0" w14:ky="0" w14:algn="tl">
        <w14:srgbClr w14:val="000000">
          <w14:alpha w14:val="60000"/>
        </w14:srgbClr>
      </w14:shadow>
    </w:rPr>
  </w:style>
  <w:style w:type="paragraph" w:styleId="2">
    <w:name w:val="Heading 2"/>
    <w:basedOn w:val="Normal"/>
    <w:next w:val="Normal"/>
    <w:link w:val="Heading2Char"/>
    <w:qFormat/>
    <w:rsid w:val="00144c0d"/>
    <w:pPr>
      <w:keepNext/>
      <w:numPr>
        <w:ilvl w:val="1"/>
        <w:numId w:val="1"/>
      </w:numPr>
      <w:spacing w:lineRule="auto" w:line="240" w:before="360" w:after="60"/>
      <w:outlineLvl w:val="1"/>
      <w:outlineLvl w:val="1"/>
    </w:pPr>
    <w:rPr>
      <w:rFonts w:ascii="Arial" w:hAnsi="Arial" w:cs="Arial"/>
      <w:b/>
      <w:color w:val="000000"/>
      <w:sz w:val="36"/>
      <w:lang w:val="en-US" w:eastAsia="x-none"/>
    </w:rPr>
  </w:style>
  <w:style w:type="paragraph" w:styleId="3">
    <w:name w:val="Heading 3"/>
    <w:basedOn w:val="Style7"/>
    <w:next w:val="Style8"/>
    <w:link w:val="Heading3Char"/>
    <w:qFormat/>
    <w:rsid w:val="00617ca9"/>
    <w:pPr>
      <w:keepNext/>
      <w:keepLines/>
      <w:widowControl/>
      <w:numPr>
        <w:ilvl w:val="2"/>
        <w:numId w:val="1"/>
      </w:numPr>
      <w:bidi w:val="0"/>
      <w:spacing w:lineRule="auto" w:line="360" w:before="240" w:after="120"/>
      <w:jc w:val="left"/>
      <w:outlineLvl w:val="2"/>
      <w:outlineLvl w:val="2"/>
    </w:pPr>
    <w:rPr>
      <w:rFonts w:ascii="Arial" w:hAnsi="Arial" w:cs="Arial"/>
      <w:b/>
      <w:color w:val="000000"/>
      <w:sz w:val="26"/>
    </w:rPr>
  </w:style>
  <w:style w:type="paragraph" w:styleId="4">
    <w:name w:val="Heading 4"/>
    <w:basedOn w:val="Normal"/>
    <w:next w:val="Normal"/>
    <w:link w:val="Heading4Char"/>
    <w:qFormat/>
    <w:rsid w:val="009d6f1d"/>
    <w:pPr>
      <w:keepNext/>
      <w:keepLines/>
      <w:numPr>
        <w:ilvl w:val="3"/>
        <w:numId w:val="1"/>
      </w:numPr>
      <w:snapToGrid w:val="false"/>
      <w:spacing w:lineRule="auto" w:line="240" w:before="240" w:after="0"/>
      <w:jc w:val="left"/>
      <w:outlineLvl w:val="3"/>
      <w:outlineLvl w:val="3"/>
    </w:pPr>
    <w:rPr>
      <w:rFonts w:ascii="Arial" w:hAnsi="Arial" w:cs="Arial"/>
      <w:b/>
      <w:color w:val="000000"/>
      <w:sz w:val="22"/>
      <w:lang w:val="en-US"/>
    </w:rPr>
  </w:style>
  <w:style w:type="paragraph" w:styleId="5">
    <w:name w:val="Heading 5"/>
    <w:basedOn w:val="Normal"/>
    <w:next w:val="Normal"/>
    <w:qFormat/>
    <w:pPr>
      <w:spacing w:before="240" w:after="0"/>
      <w:outlineLvl w:val="4"/>
    </w:pPr>
    <w:rPr>
      <w:u w:val="single"/>
    </w:rPr>
  </w:style>
  <w:style w:type="paragraph" w:styleId="6">
    <w:name w:val="Heading 6"/>
    <w:basedOn w:val="Normal"/>
    <w:next w:val="Normal"/>
    <w:link w:val="Heading6Char"/>
    <w:qFormat/>
    <w:rsid w:val="00044fd5"/>
    <w:pPr>
      <w:spacing w:before="240" w:after="60"/>
      <w:ind w:hanging="0"/>
      <w:outlineLvl w:val="5"/>
    </w:pPr>
    <w:rPr>
      <w:rFonts w:ascii="Arial" w:hAnsi="Arial"/>
      <w:b/>
    </w:rPr>
  </w:style>
  <w:style w:type="paragraph" w:styleId="7">
    <w:name w:val="Heading 7"/>
    <w:basedOn w:val="Normal"/>
    <w:next w:val="Normal"/>
    <w:qFormat/>
    <w:pPr>
      <w:numPr>
        <w:ilvl w:val="6"/>
        <w:numId w:val="1"/>
      </w:numPr>
      <w:spacing w:before="240" w:after="60"/>
      <w:outlineLvl w:val="6"/>
      <w:outlineLvl w:val="6"/>
    </w:pPr>
    <w:rPr>
      <w:rFonts w:ascii="Arial" w:hAnsi="Arial"/>
    </w:rPr>
  </w:style>
  <w:style w:type="paragraph" w:styleId="8">
    <w:name w:val="Heading 8"/>
    <w:basedOn w:val="Normal"/>
    <w:next w:val="Normal"/>
    <w:qFormat/>
    <w:pPr>
      <w:numPr>
        <w:ilvl w:val="7"/>
        <w:numId w:val="1"/>
      </w:numPr>
      <w:spacing w:before="240" w:after="60"/>
      <w:outlineLvl w:val="7"/>
      <w:outlineLvl w:val="7"/>
    </w:pPr>
    <w:rPr>
      <w:rFonts w:ascii="Arial" w:hAnsi="Arial"/>
      <w:i/>
    </w:rPr>
  </w:style>
  <w:style w:type="paragraph" w:styleId="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semiHidden/>
    <w:qFormat/>
    <w:rPr>
      <w:sz w:val="16"/>
    </w:rPr>
  </w:style>
  <w:style w:type="character" w:styleId="Footnotereference">
    <w:name w:val="footnote reference"/>
    <w:semiHidden/>
    <w:qFormat/>
    <w:rPr>
      <w:vertAlign w:val="superscript"/>
    </w:rPr>
  </w:style>
  <w:style w:type="character" w:styleId="Linenumber">
    <w:name w:val="line number"/>
    <w:basedOn w:val="DefaultParagraphFont"/>
    <w:qFormat/>
    <w:rPr/>
  </w:style>
  <w:style w:type="character" w:styleId="Style5">
    <w:name w:val="Интернет-ссылка"/>
    <w:uiPriority w:val="99"/>
    <w:rPr>
      <w:color w:val="0000FF"/>
      <w:u w:val="single"/>
    </w:rPr>
  </w:style>
  <w:style w:type="character" w:styleId="Codepartname" w:customStyle="1">
    <w:name w:val="codepartname"/>
    <w:basedOn w:val="DefaultParagraphFont"/>
    <w:qFormat/>
    <w:rPr/>
  </w:style>
  <w:style w:type="character" w:styleId="FollowedHyperlink">
    <w:name w:val="FollowedHyperlink"/>
    <w:qFormat/>
    <w:rPr>
      <w:color w:val="800080"/>
      <w:u w:val="single"/>
    </w:rPr>
  </w:style>
  <w:style w:type="character" w:styleId="BalloonTextChar" w:customStyle="1">
    <w:name w:val="Balloon Text Char"/>
    <w:link w:val="BalloonText"/>
    <w:uiPriority w:val="99"/>
    <w:semiHidden/>
    <w:qFormat/>
    <w:rsid w:val="005e02cb"/>
    <w:rPr>
      <w:rFonts w:ascii="Tahoma" w:hAnsi="Tahoma" w:cs="Tahoma"/>
      <w:sz w:val="16"/>
      <w:szCs w:val="16"/>
      <w:lang w:val="ru-RU"/>
    </w:rPr>
  </w:style>
  <w:style w:type="character" w:styleId="Heading2Char" w:customStyle="1">
    <w:name w:val="Heading 2 Char"/>
    <w:link w:val="Heading2"/>
    <w:qFormat/>
    <w:rsid w:val="00144c0d"/>
    <w:rPr>
      <w:rFonts w:ascii="Arial" w:hAnsi="Arial" w:cs="Arial"/>
      <w:b/>
      <w:color w:val="000000"/>
      <w:sz w:val="36"/>
      <w:lang w:eastAsia="x-none"/>
    </w:rPr>
  </w:style>
  <w:style w:type="character" w:styleId="Heading1Char" w:customStyle="1">
    <w:name w:val="Heading 1 Char"/>
    <w:link w:val="Heading1"/>
    <w:qFormat/>
    <w:rsid w:val="003b4257"/>
    <w:rPr>
      <w:rFonts w:ascii="Arial" w:hAnsi="Arial"/>
      <w:b/>
      <w:sz w:val="40"/>
      <w:lang w:val="ru-RU" w:eastAsia="x-none"/>
      <w14:shadow w14:blurRad="50800" w14:dist="38100" w14:dir="2700000" w14:sx="100000" w14:sy="100000" w14:kx="0" w14:ky="0" w14:algn="tl">
        <w14:srgbClr w14:val="000000">
          <w14:alpha w14:val="60000"/>
        </w14:srgbClr>
      </w14:shadow>
    </w:rPr>
  </w:style>
  <w:style w:type="character" w:styleId="BodyTextIndent2Char" w:customStyle="1">
    <w:name w:val="Body Text Indent 2 Char"/>
    <w:basedOn w:val="DefaultParagraphFont"/>
    <w:link w:val="BodyTextIndent2"/>
    <w:qFormat/>
    <w:rsid w:val="001a5af2"/>
    <w:rPr/>
  </w:style>
  <w:style w:type="character" w:styleId="Appleconvertedspace" w:customStyle="1">
    <w:name w:val="apple-converted-space"/>
    <w:qFormat/>
    <w:rsid w:val="001a5af2"/>
    <w:rPr/>
  </w:style>
  <w:style w:type="character" w:styleId="Heading3Char" w:customStyle="1">
    <w:name w:val="Heading 3 Char"/>
    <w:link w:val="Heading3"/>
    <w:qFormat/>
    <w:rsid w:val="00617ca9"/>
    <w:rPr>
      <w:rFonts w:ascii="Arial" w:hAnsi="Arial" w:cs="Arial"/>
      <w:b/>
      <w:color w:val="000000"/>
      <w:sz w:val="26"/>
    </w:rPr>
  </w:style>
  <w:style w:type="character" w:styleId="HTMLPreformattedChar" w:customStyle="1">
    <w:name w:val="HTML Preformatted Char"/>
    <w:link w:val="HTMLPreformatted"/>
    <w:uiPriority w:val="99"/>
    <w:qFormat/>
    <w:rsid w:val="00c7299f"/>
    <w:rPr>
      <w:rFonts w:ascii="Courier New" w:hAnsi="Courier New" w:cs="Courier New"/>
    </w:rPr>
  </w:style>
  <w:style w:type="character" w:styleId="BodyTextChar" w:customStyle="1">
    <w:name w:val="Body Text Char"/>
    <w:link w:val="BodyText"/>
    <w:qFormat/>
    <w:rsid w:val="00c7299f"/>
    <w:rPr>
      <w:lang w:eastAsia="en-US"/>
    </w:rPr>
  </w:style>
  <w:style w:type="character" w:styleId="HTMLCode">
    <w:name w:val="HTML Code"/>
    <w:uiPriority w:val="99"/>
    <w:semiHidden/>
    <w:unhideWhenUsed/>
    <w:qFormat/>
    <w:rsid w:val="00c7299f"/>
    <w:rPr>
      <w:rFonts w:ascii="Courier New" w:hAnsi="Courier New" w:eastAsia="Times New Roman" w:cs="Courier New"/>
      <w:sz w:val="29"/>
      <w:szCs w:val="29"/>
    </w:rPr>
  </w:style>
  <w:style w:type="character" w:styleId="Strong">
    <w:name w:val="Strong"/>
    <w:uiPriority w:val="22"/>
    <w:qFormat/>
    <w:rsid w:val="00c7299f"/>
    <w:rPr>
      <w:b/>
      <w:bCs/>
    </w:rPr>
  </w:style>
  <w:style w:type="character" w:styleId="Sc3" w:customStyle="1">
    <w:name w:val="sc3"/>
    <w:qFormat/>
    <w:rsid w:val="00c7299f"/>
    <w:rPr/>
  </w:style>
  <w:style w:type="character" w:styleId="Re1" w:customStyle="1">
    <w:name w:val="re1"/>
    <w:qFormat/>
    <w:rsid w:val="00c7299f"/>
    <w:rPr/>
  </w:style>
  <w:style w:type="character" w:styleId="Re2" w:customStyle="1">
    <w:name w:val="re2"/>
    <w:qFormat/>
    <w:rsid w:val="00c7299f"/>
    <w:rPr/>
  </w:style>
  <w:style w:type="character" w:styleId="CommentTextChar" w:customStyle="1">
    <w:name w:val="Comment Text Char"/>
    <w:link w:val="CommentText"/>
    <w:semiHidden/>
    <w:qFormat/>
    <w:rsid w:val="00284327"/>
    <w:rPr>
      <w:lang w:eastAsia="en-US"/>
    </w:rPr>
  </w:style>
  <w:style w:type="character" w:styleId="CommentSubjectChar" w:customStyle="1">
    <w:name w:val="Comment Subject Char"/>
    <w:link w:val="CommentSubject"/>
    <w:qFormat/>
    <w:rsid w:val="00284327"/>
    <w:rPr>
      <w:lang w:eastAsia="en-US"/>
    </w:rPr>
  </w:style>
  <w:style w:type="character" w:styleId="Translationchunk" w:customStyle="1">
    <w:name w:val="translation-chunk"/>
    <w:qFormat/>
    <w:rsid w:val="00b95050"/>
    <w:rPr/>
  </w:style>
  <w:style w:type="character" w:styleId="Tablecaption1" w:customStyle="1">
    <w:name w:val="table_caption1"/>
    <w:qFormat/>
    <w:rsid w:val="009b127b"/>
    <w:rPr>
      <w:rFonts w:ascii="Tahoma" w:hAnsi="Tahoma" w:cs="Tahoma"/>
      <w:b/>
      <w:bCs/>
      <w:caps/>
      <w:color w:val="405186"/>
      <w:sz w:val="18"/>
      <w:szCs w:val="18"/>
    </w:rPr>
  </w:style>
  <w:style w:type="character" w:styleId="Fieldsname1" w:customStyle="1">
    <w:name w:val="fields_name1"/>
    <w:qFormat/>
    <w:rsid w:val="009b127b"/>
    <w:rPr/>
  </w:style>
  <w:style w:type="character" w:styleId="StyleMSSansSerif9ptBold" w:customStyle="1">
    <w:name w:val="Style MS Sans Serif 9 pt Bold"/>
    <w:qFormat/>
    <w:rsid w:val="009b127b"/>
    <w:rPr>
      <w:rFonts w:ascii="Times New Roman" w:hAnsi="Times New Roman"/>
      <w:b/>
      <w:bCs/>
      <w:sz w:val="20"/>
      <w:szCs w:val="18"/>
    </w:rPr>
  </w:style>
  <w:style w:type="character" w:styleId="StyleMSSansSerif9pt" w:customStyle="1">
    <w:name w:val="Style MS Sans Serif 9 pt"/>
    <w:qFormat/>
    <w:rsid w:val="009b127b"/>
    <w:rPr>
      <w:rFonts w:ascii="Times New Roman" w:hAnsi="Times New Roman"/>
      <w:sz w:val="20"/>
      <w:szCs w:val="18"/>
    </w:rPr>
  </w:style>
  <w:style w:type="character" w:styleId="StyleLatinMSSansSerifAsianBatang9ptBoldBlack" w:customStyle="1">
    <w:name w:val="Style (Latin) MS Sans Serif (Asian) Batang 9 pt Bold Black"/>
    <w:qFormat/>
    <w:rsid w:val="009b127b"/>
    <w:rPr>
      <w:rFonts w:ascii="Times New Roman" w:hAnsi="Times New Roman" w:eastAsia="Batang"/>
      <w:b/>
      <w:bCs/>
      <w:color w:val="000000"/>
      <w:sz w:val="20"/>
      <w:szCs w:val="18"/>
    </w:rPr>
  </w:style>
  <w:style w:type="character" w:styleId="Tablecaption" w:customStyle="1">
    <w:name w:val="table_caption"/>
    <w:qFormat/>
    <w:rsid w:val="009b127b"/>
    <w:rPr/>
  </w:style>
  <w:style w:type="character" w:styleId="Fieldsname" w:customStyle="1">
    <w:name w:val="fields_name"/>
    <w:qFormat/>
    <w:rsid w:val="009b127b"/>
    <w:rPr/>
  </w:style>
  <w:style w:type="character" w:styleId="Heading4Char" w:customStyle="1">
    <w:name w:val="Heading 4 Char"/>
    <w:link w:val="Heading4"/>
    <w:qFormat/>
    <w:rsid w:val="009d6f1d"/>
    <w:rPr>
      <w:rFonts w:ascii="Arial" w:hAnsi="Arial" w:cs="Arial"/>
      <w:b/>
      <w:color w:val="000000"/>
      <w:sz w:val="22"/>
    </w:rPr>
  </w:style>
  <w:style w:type="character" w:styleId="Heading6Char" w:customStyle="1">
    <w:name w:val="Heading 6 Char"/>
    <w:link w:val="Heading6"/>
    <w:qFormat/>
    <w:rsid w:val="00044fd5"/>
    <w:rPr>
      <w:rFonts w:ascii="Arial" w:hAnsi="Arial"/>
      <w:b/>
      <w:lang w:val="ru-RU"/>
    </w:rPr>
  </w:style>
  <w:style w:type="character" w:styleId="HeaderChar" w:customStyle="1">
    <w:name w:val="Header Char"/>
    <w:link w:val="Header"/>
    <w:uiPriority w:val="99"/>
    <w:qFormat/>
    <w:rsid w:val="00586d99"/>
    <w:rPr>
      <w:rFonts w:ascii="Arial" w:hAnsi="Arial"/>
      <w:b/>
    </w:rPr>
  </w:style>
  <w:style w:type="character" w:styleId="TitleChar" w:customStyle="1">
    <w:name w:val="Title Char"/>
    <w:basedOn w:val="DefaultParagraphFont"/>
    <w:link w:val="Title"/>
    <w:qFormat/>
    <w:rsid w:val="00fc5295"/>
    <w:rPr>
      <w:rFonts w:ascii="Arial" w:hAnsi="Arial"/>
      <w:b/>
      <w:sz w:val="40"/>
    </w:rPr>
  </w:style>
  <w:style w:type="character" w:styleId="ListParagraphChar" w:customStyle="1">
    <w:name w:val="List Paragraph Char"/>
    <w:link w:val="ListParagraph"/>
    <w:uiPriority w:val="34"/>
    <w:qFormat/>
    <w:rsid w:val="00fc5295"/>
    <w:rPr>
      <w:rFonts w:ascii="Calibri" w:hAnsi="Calibri" w:eastAsia="Calibri"/>
      <w:sz w:val="22"/>
      <w:szCs w:val="22"/>
    </w:rPr>
  </w:style>
  <w:style w:type="character" w:styleId="AddressL1P2set" w:customStyle="1">
    <w:name w:val="Address L1 P2 (set)"/>
    <w:qFormat/>
    <w:rsid w:val="00da65f3"/>
    <w:rPr>
      <w:rFonts w:ascii="Times New Roman" w:hAnsi="Times New Roman" w:cs="Arial"/>
      <w:caps/>
      <w:strike w:val="false"/>
      <w:dstrike w:val="false"/>
      <w:color w:val="808080"/>
      <w:position w:val="0"/>
      <w:sz w:val="17"/>
      <w:sz w:val="17"/>
      <w:szCs w:val="17"/>
      <w:vertAlign w:val="baseline"/>
      <w:lang w:val="en-GB" w:eastAsia="en-US" w:bidi="ar-SA"/>
    </w:rPr>
  </w:style>
  <w:style w:type="character" w:styleId="AddressL2setCharChar" w:customStyle="1">
    <w:name w:val="Address L2 (set) Char Char"/>
    <w:link w:val="AddressL2set"/>
    <w:qFormat/>
    <w:rsid w:val="00da65f3"/>
    <w:rPr>
      <w:rFonts w:ascii="Arial Narrow" w:hAnsi="Arial Narrow" w:cs="Arial"/>
      <w:color w:val="808080"/>
      <w:sz w:val="22"/>
      <w:szCs w:val="17"/>
      <w:lang w:val="en-GB"/>
    </w:rPr>
  </w:style>
  <w:style w:type="character" w:styleId="SubtitleChar" w:customStyle="1">
    <w:name w:val="Subtitle Char"/>
    <w:basedOn w:val="DefaultParagraphFont"/>
    <w:link w:val="Subtitle"/>
    <w:qFormat/>
    <w:rsid w:val="00da65f3"/>
    <w:rPr>
      <w:rFonts w:ascii="Arial" w:hAnsi="Arial"/>
      <w:b/>
      <w:sz w:val="24"/>
    </w:rPr>
  </w:style>
  <w:style w:type="character" w:styleId="EndnoteTextChar" w:customStyle="1">
    <w:name w:val="Endnote Text Char"/>
    <w:basedOn w:val="DefaultParagraphFont"/>
    <w:link w:val="EndnoteText"/>
    <w:uiPriority w:val="99"/>
    <w:semiHidden/>
    <w:qFormat/>
    <w:rsid w:val="00316b94"/>
    <w:rPr>
      <w:lang w:val="ru-RU"/>
    </w:rPr>
  </w:style>
  <w:style w:type="character" w:styleId="Endnotereference">
    <w:name w:val="endnote reference"/>
    <w:basedOn w:val="DefaultParagraphFont"/>
    <w:uiPriority w:val="99"/>
    <w:semiHidden/>
    <w:unhideWhenUsed/>
    <w:qFormat/>
    <w:rsid w:val="00316b94"/>
    <w:rPr>
      <w:vertAlign w:val="superscript"/>
    </w:rPr>
  </w:style>
  <w:style w:type="character" w:styleId="Style6">
    <w:name w:val="Выделение"/>
    <w:basedOn w:val="DefaultParagraphFont"/>
    <w:uiPriority w:val="20"/>
    <w:qFormat/>
    <w:rsid w:val="00192870"/>
    <w:rPr>
      <w:i/>
      <w:iCs/>
    </w:rPr>
  </w:style>
  <w:style w:type="character" w:styleId="TableSimpleChar" w:customStyle="1">
    <w:name w:val="Table Simple Char"/>
    <w:basedOn w:val="DefaultParagraphFont"/>
    <w:link w:val="TableSimple"/>
    <w:qFormat/>
    <w:rsid w:val="00ba7527"/>
    <w:rPr>
      <w:rFonts w:ascii="Arial Narrow" w:hAnsi="Arial Narrow" w:cs="Calibri"/>
      <w:b/>
      <w:color w:val="000000"/>
      <w:sz w:val="22"/>
      <w:lang w:eastAsia="ru-RU"/>
    </w:rPr>
  </w:style>
  <w:style w:type="character" w:styleId="ListLabel1">
    <w:name w:val="ListLabel 1"/>
    <w:qFormat/>
    <w:rPr>
      <w:b/>
    </w:rPr>
  </w:style>
  <w:style w:type="character" w:styleId="ListLabel2">
    <w:name w:val="ListLabel 2"/>
    <w:qFormat/>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1">
    <w:name w:val="ListLabel 11"/>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b w:val="false"/>
      <w:i w:val="false"/>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0">
    <w:name w:val="ListLabel 80"/>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1">
    <w:name w:val="ListLabel 81"/>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2">
    <w:name w:val="ListLabel 82"/>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3">
    <w:name w:val="ListLabel 83"/>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4">
    <w:name w:val="ListLabel 84"/>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5">
    <w:name w:val="ListLabel 85"/>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7">
    <w:name w:val="ListLabel 87"/>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8">
    <w:name w:val="ListLabel 88"/>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Style7">
    <w:name w:val="Заголовок"/>
    <w:basedOn w:val="Normal"/>
    <w:next w:val="Style8"/>
    <w:qFormat/>
    <w:pPr>
      <w:keepNext/>
      <w:spacing w:before="240" w:after="120"/>
    </w:pPr>
    <w:rPr>
      <w:rFonts w:ascii="Liberation Sans" w:hAnsi="Liberation Sans" w:eastAsia="Noto Sans CJK SC Regular" w:cs="FreeSans"/>
      <w:sz w:val="28"/>
      <w:szCs w:val="28"/>
    </w:rPr>
  </w:style>
  <w:style w:type="paragraph" w:styleId="Style8">
    <w:name w:val="Body Text"/>
    <w:basedOn w:val="Normal"/>
    <w:link w:val="BodyTextChar"/>
    <w:pPr/>
    <w:rPr>
      <w:lang w:val="x-none"/>
    </w:rPr>
  </w:style>
  <w:style w:type="paragraph" w:styleId="Style9">
    <w:name w:val="List"/>
    <w:basedOn w:val="Normal"/>
    <w:pPr/>
    <w:rPr/>
  </w:style>
  <w:style w:type="paragraph" w:styleId="Style10">
    <w:name w:val="Caption"/>
    <w:basedOn w:val="Normal"/>
    <w:qFormat/>
    <w:pPr>
      <w:suppressLineNumbers/>
      <w:spacing w:before="120" w:after="120"/>
    </w:pPr>
    <w:rPr>
      <w:rFonts w:cs="FreeSans"/>
      <w:i/>
      <w:iCs/>
      <w:sz w:val="24"/>
      <w:szCs w:val="24"/>
    </w:rPr>
  </w:style>
  <w:style w:type="paragraph" w:styleId="Style11">
    <w:name w:val="Указатель"/>
    <w:basedOn w:val="Normal"/>
    <w:qFormat/>
    <w:pPr>
      <w:suppressLineNumbers/>
    </w:pPr>
    <w:rPr>
      <w:rFonts w:cs="FreeSans"/>
    </w:rPr>
  </w:style>
  <w:style w:type="paragraph" w:styleId="ListBullet">
    <w:name w:val="List Bullet"/>
    <w:basedOn w:val="Normal"/>
    <w:autoRedefine/>
    <w:qFormat/>
    <w:pPr/>
    <w:rPr/>
  </w:style>
  <w:style w:type="paragraph" w:styleId="Bullets" w:customStyle="1">
    <w:name w:val="Bullets"/>
    <w:basedOn w:val="Normal"/>
    <w:qFormat/>
    <w:pPr>
      <w:tabs>
        <w:tab w:val="left" w:pos="993" w:leader="none"/>
      </w:tabs>
      <w:ind w:left="709" w:hanging="0"/>
    </w:pPr>
    <w:rPr>
      <w:lang w:val="en-US"/>
    </w:rPr>
  </w:style>
  <w:style w:type="paragraph" w:styleId="Titleheading" w:customStyle="1">
    <w:name w:val="Title heading"/>
    <w:basedOn w:val="2"/>
    <w:qFormat/>
    <w:pPr>
      <w:numPr>
        <w:ilvl w:val="0"/>
        <w:numId w:val="0"/>
      </w:numPr>
      <w:ind w:firstLine="720"/>
    </w:pPr>
    <w:rPr>
      <w:sz w:val="28"/>
    </w:rPr>
  </w:style>
  <w:style w:type="paragraph" w:styleId="Subtitle1" w:customStyle="1">
    <w:name w:val="Subtitle 1"/>
    <w:basedOn w:val="2"/>
    <w:qFormat/>
    <w:pPr>
      <w:numPr>
        <w:ilvl w:val="0"/>
        <w:numId w:val="0"/>
      </w:numPr>
      <w:ind w:firstLine="720"/>
    </w:pPr>
    <w:rPr>
      <w:sz w:val="28"/>
    </w:rPr>
  </w:style>
  <w:style w:type="paragraph" w:styleId="Subtitle2" w:customStyle="1">
    <w:name w:val="Subtitle 2"/>
    <w:basedOn w:val="Subtitle1"/>
    <w:qFormat/>
    <w:pPr>
      <w:ind w:left="992" w:firstLine="720"/>
    </w:pPr>
    <w:rPr>
      <w:sz w:val="24"/>
    </w:rPr>
  </w:style>
  <w:style w:type="paragraph" w:styleId="Subtitle3" w:customStyle="1">
    <w:name w:val="Subtitle 3"/>
    <w:basedOn w:val="4"/>
    <w:qFormat/>
    <w:pPr>
      <w:numPr>
        <w:ilvl w:val="0"/>
        <w:numId w:val="0"/>
      </w:numPr>
      <w:ind w:firstLine="720"/>
    </w:pPr>
    <w:rPr>
      <w:i/>
    </w:rPr>
  </w:style>
  <w:style w:type="paragraph" w:styleId="ListBullet2">
    <w:name w:val="List Bullet 2"/>
    <w:basedOn w:val="ListBullet"/>
    <w:autoRedefine/>
    <w:qFormat/>
    <w:pPr>
      <w:ind w:left="1440" w:hanging="326"/>
      <w:jc w:val="left"/>
    </w:pPr>
    <w:rPr>
      <w:lang w:val="en-US"/>
    </w:rPr>
  </w:style>
  <w:style w:type="paragraph" w:styleId="Style12" w:customStyle="1">
    <w:name w:val="Table of Figures"/>
    <w:basedOn w:val="Normal"/>
    <w:pPr>
      <w:tabs>
        <w:tab w:val="left" w:pos="2694" w:leader="none"/>
      </w:tabs>
      <w:spacing w:before="60" w:after="360"/>
      <w:ind w:hanging="0"/>
      <w:jc w:val="center"/>
    </w:pPr>
    <w:rPr>
      <w:lang w:val="en-US"/>
    </w:rPr>
  </w:style>
  <w:style w:type="paragraph" w:styleId="Style13">
    <w:name w:val="Body Text Indent"/>
    <w:basedOn w:val="Normal"/>
    <w:pPr>
      <w:jc w:val="center"/>
    </w:pPr>
    <w:rPr>
      <w:b/>
      <w:i/>
      <w:color w:val="000000"/>
      <w:sz w:val="80"/>
      <w:lang w:val="en-US"/>
      <w14:shadow w14:blurRad="50800" w14:dist="38100" w14:dir="2700000" w14:sx="100000" w14:sy="100000" w14:kx="0" w14:ky="0" w14:algn="tl">
        <w14:srgbClr w14:val="000000">
          <w14:alpha w14:val="60000"/>
        </w14:srgbClr>
      </w14:shadow>
    </w:rPr>
  </w:style>
  <w:style w:type="paragraph" w:styleId="Annotationtext">
    <w:name w:val="annotation text"/>
    <w:basedOn w:val="Normal"/>
    <w:link w:val="CommentTextChar"/>
    <w:semiHidden/>
    <w:qFormat/>
    <w:pPr/>
    <w:rPr/>
  </w:style>
  <w:style w:type="paragraph" w:styleId="Style14" w:customStyle="1">
    <w:name w:val="Предзаголовки"/>
    <w:basedOn w:val="Normal"/>
    <w:qFormat/>
    <w:pPr>
      <w:pageBreakBefore/>
      <w:spacing w:before="120" w:after="360"/>
      <w:jc w:val="center"/>
    </w:pPr>
    <w:rPr>
      <w:b/>
      <w:sz w:val="32"/>
    </w:rPr>
  </w:style>
  <w:style w:type="paragraph" w:styleId="11">
    <w:name w:val="TOC 1"/>
    <w:basedOn w:val="Normal"/>
    <w:next w:val="Normal"/>
    <w:autoRedefine/>
    <w:uiPriority w:val="39"/>
    <w:pPr>
      <w:spacing w:before="120" w:after="120"/>
      <w:ind w:hanging="0"/>
      <w:jc w:val="left"/>
    </w:pPr>
    <w:rPr>
      <w:b/>
      <w:caps/>
    </w:rPr>
  </w:style>
  <w:style w:type="paragraph" w:styleId="21">
    <w:name w:val="TOC 2"/>
    <w:basedOn w:val="Normal"/>
    <w:next w:val="Normal"/>
    <w:autoRedefine/>
    <w:uiPriority w:val="39"/>
    <w:pPr>
      <w:ind w:left="200" w:hanging="0"/>
      <w:jc w:val="left"/>
    </w:pPr>
    <w:rPr>
      <w:smallCaps/>
    </w:rPr>
  </w:style>
  <w:style w:type="paragraph" w:styleId="31">
    <w:name w:val="TOC 3"/>
    <w:basedOn w:val="Normal"/>
    <w:next w:val="Normal"/>
    <w:autoRedefine/>
    <w:uiPriority w:val="39"/>
    <w:rsid w:val="00ed7db3"/>
    <w:pPr>
      <w:tabs>
        <w:tab w:val="left" w:pos="1000" w:leader="none"/>
        <w:tab w:val="right" w:pos="10065" w:leader="dot"/>
      </w:tabs>
      <w:ind w:left="400" w:hanging="0"/>
      <w:jc w:val="left"/>
    </w:pPr>
    <w:rPr>
      <w:i/>
    </w:rPr>
  </w:style>
  <w:style w:type="paragraph" w:styleId="Style15">
    <w:name w:val="Title"/>
    <w:basedOn w:val="Normal"/>
    <w:link w:val="TitleChar"/>
    <w:qFormat/>
    <w:pPr>
      <w:tabs>
        <w:tab w:val="left" w:pos="1134" w:leader="none"/>
      </w:tabs>
      <w:spacing w:before="240" w:after="60"/>
      <w:ind w:hanging="0"/>
      <w:jc w:val="center"/>
      <w:outlineLvl w:val="0"/>
    </w:pPr>
    <w:rPr>
      <w:rFonts w:ascii="Arial" w:hAnsi="Arial"/>
      <w:b/>
      <w:sz w:val="40"/>
      <w:lang w:val="en-US"/>
    </w:rPr>
  </w:style>
  <w:style w:type="paragraph" w:styleId="Style16">
    <w:name w:val="Subtitle"/>
    <w:basedOn w:val="Normal"/>
    <w:link w:val="SubtitleChar"/>
    <w:qFormat/>
    <w:pPr>
      <w:keepNext/>
      <w:spacing w:before="240" w:after="0"/>
      <w:jc w:val="left"/>
    </w:pPr>
    <w:rPr>
      <w:rFonts w:ascii="Arial" w:hAnsi="Arial"/>
      <w:b/>
      <w:sz w:val="24"/>
      <w:lang w:val="en-US"/>
    </w:rPr>
  </w:style>
  <w:style w:type="paragraph" w:styleId="Style17" w:customStyle="1">
    <w:name w:val="Таблица"/>
    <w:basedOn w:val="Normal"/>
    <w:qFormat/>
    <w:pPr>
      <w:ind w:hanging="0"/>
      <w:jc w:val="left"/>
    </w:pPr>
    <w:rPr>
      <w:color w:val="000080"/>
      <w:lang w:val="en-US"/>
    </w:rPr>
  </w:style>
  <w:style w:type="paragraph" w:styleId="Caption">
    <w:name w:val="caption"/>
    <w:basedOn w:val="Normal"/>
    <w:next w:val="Normal"/>
    <w:uiPriority w:val="35"/>
    <w:qFormat/>
    <w:pPr>
      <w:keepNext/>
      <w:spacing w:before="360" w:after="0"/>
      <w:ind w:hanging="0"/>
      <w:jc w:val="center"/>
    </w:pPr>
    <w:rPr>
      <w:b/>
      <w:i/>
      <w:lang w:val="en-US"/>
    </w:rPr>
  </w:style>
  <w:style w:type="paragraph" w:styleId="BodyTextIndent2">
    <w:name w:val="Body Text Indent 2"/>
    <w:basedOn w:val="Normal"/>
    <w:link w:val="BodyTextIndent2Char"/>
    <w:qFormat/>
    <w:pPr/>
    <w:rPr>
      <w:lang w:val="en-US"/>
    </w:rPr>
  </w:style>
  <w:style w:type="paragraph" w:styleId="Style18">
    <w:name w:val="Header"/>
    <w:basedOn w:val="Normal"/>
    <w:link w:val="HeaderChar"/>
    <w:pPr>
      <w:tabs>
        <w:tab w:val="center" w:pos="4153" w:leader="none"/>
        <w:tab w:val="right" w:pos="8306" w:leader="none"/>
      </w:tabs>
    </w:pPr>
    <w:rPr>
      <w:rFonts w:ascii="Arial" w:hAnsi="Arial"/>
      <w:b/>
      <w:lang w:val="en-US"/>
    </w:rPr>
  </w:style>
  <w:style w:type="paragraph" w:styleId="Style19">
    <w:name w:val="Footer"/>
    <w:basedOn w:val="Normal"/>
    <w:pPr>
      <w:tabs>
        <w:tab w:val="center" w:pos="4153" w:leader="none"/>
        <w:tab w:val="right" w:pos="8306" w:leader="none"/>
      </w:tabs>
    </w:pPr>
    <w:rPr/>
  </w:style>
  <w:style w:type="paragraph" w:styleId="Style20" w:customStyle="1">
    <w:name w:val="Подпись к рисунку"/>
    <w:basedOn w:val="Normal"/>
    <w:qFormat/>
    <w:pPr>
      <w:jc w:val="center"/>
    </w:pPr>
    <w:rPr/>
  </w:style>
  <w:style w:type="paragraph" w:styleId="ListNumber">
    <w:name w:val="List Number"/>
    <w:basedOn w:val="Style8"/>
    <w:qFormat/>
    <w:pPr>
      <w:keepLines/>
    </w:pPr>
    <w:rPr/>
  </w:style>
  <w:style w:type="paragraph" w:styleId="Tableoffigures">
    <w:name w:val="table of figures"/>
    <w:basedOn w:val="Normal"/>
    <w:next w:val="Normal"/>
    <w:semiHidden/>
    <w:qFormat/>
    <w:pPr>
      <w:ind w:left="400" w:hanging="400"/>
      <w:jc w:val="left"/>
    </w:pPr>
    <w:rPr>
      <w:caps/>
    </w:rPr>
  </w:style>
  <w:style w:type="paragraph" w:styleId="Indexheading">
    <w:name w:val="index heading"/>
    <w:basedOn w:val="Normal"/>
    <w:semiHidden/>
    <w:qFormat/>
    <w:pPr>
      <w:spacing w:before="240" w:after="120"/>
      <w:jc w:val="center"/>
    </w:pPr>
    <w:rPr>
      <w:b/>
      <w:sz w:val="26"/>
    </w:rPr>
  </w:style>
  <w:style w:type="paragraph" w:styleId="Index1">
    <w:name w:val="index 1"/>
    <w:basedOn w:val="Normal"/>
    <w:next w:val="Normal"/>
    <w:autoRedefine/>
    <w:semiHidden/>
    <w:qFormat/>
    <w:pPr>
      <w:ind w:left="200" w:hanging="200"/>
      <w:jc w:val="left"/>
    </w:pPr>
    <w:rPr>
      <w:sz w:val="18"/>
    </w:rPr>
  </w:style>
  <w:style w:type="paragraph" w:styleId="DocumentMap">
    <w:name w:val="Document Map"/>
    <w:basedOn w:val="Normal"/>
    <w:semiHidden/>
    <w:qFormat/>
    <w:pPr>
      <w:shd w:val="clear" w:color="auto" w:fill="000080"/>
    </w:pPr>
    <w:rPr>
      <w:rFonts w:ascii="Tahoma" w:hAnsi="Tahoma"/>
    </w:rPr>
  </w:style>
  <w:style w:type="paragraph" w:styleId="Index2">
    <w:name w:val="index 2"/>
    <w:basedOn w:val="Normal"/>
    <w:next w:val="Normal"/>
    <w:autoRedefine/>
    <w:semiHidden/>
    <w:qFormat/>
    <w:pPr>
      <w:ind w:left="400" w:hanging="200"/>
      <w:jc w:val="left"/>
    </w:pPr>
    <w:rPr>
      <w:sz w:val="18"/>
    </w:rPr>
  </w:style>
  <w:style w:type="paragraph" w:styleId="Index3">
    <w:name w:val="index 3"/>
    <w:basedOn w:val="Normal"/>
    <w:next w:val="Normal"/>
    <w:autoRedefine/>
    <w:semiHidden/>
    <w:qFormat/>
    <w:pPr>
      <w:ind w:left="600" w:hanging="200"/>
      <w:jc w:val="left"/>
    </w:pPr>
    <w:rPr>
      <w:sz w:val="18"/>
    </w:rPr>
  </w:style>
  <w:style w:type="paragraph" w:styleId="Index4">
    <w:name w:val="index 4"/>
    <w:basedOn w:val="Normal"/>
    <w:next w:val="Normal"/>
    <w:autoRedefine/>
    <w:semiHidden/>
    <w:qFormat/>
    <w:pPr>
      <w:ind w:left="800" w:hanging="200"/>
      <w:jc w:val="left"/>
    </w:pPr>
    <w:rPr>
      <w:sz w:val="18"/>
    </w:rPr>
  </w:style>
  <w:style w:type="paragraph" w:styleId="Index5">
    <w:name w:val="index 5"/>
    <w:basedOn w:val="Normal"/>
    <w:next w:val="Normal"/>
    <w:autoRedefine/>
    <w:semiHidden/>
    <w:qFormat/>
    <w:pPr>
      <w:ind w:left="1000" w:hanging="200"/>
      <w:jc w:val="left"/>
    </w:pPr>
    <w:rPr>
      <w:sz w:val="18"/>
    </w:rPr>
  </w:style>
  <w:style w:type="paragraph" w:styleId="Index6">
    <w:name w:val="index 6"/>
    <w:basedOn w:val="Normal"/>
    <w:next w:val="Normal"/>
    <w:autoRedefine/>
    <w:semiHidden/>
    <w:qFormat/>
    <w:pPr>
      <w:ind w:left="1200" w:hanging="200"/>
      <w:jc w:val="left"/>
    </w:pPr>
    <w:rPr>
      <w:sz w:val="18"/>
    </w:rPr>
  </w:style>
  <w:style w:type="paragraph" w:styleId="Index7">
    <w:name w:val="index 7"/>
    <w:basedOn w:val="Normal"/>
    <w:next w:val="Normal"/>
    <w:autoRedefine/>
    <w:semiHidden/>
    <w:qFormat/>
    <w:pPr>
      <w:ind w:left="1400" w:hanging="200"/>
      <w:jc w:val="left"/>
    </w:pPr>
    <w:rPr>
      <w:sz w:val="18"/>
    </w:rPr>
  </w:style>
  <w:style w:type="paragraph" w:styleId="Index8">
    <w:name w:val="index 8"/>
    <w:basedOn w:val="Normal"/>
    <w:next w:val="Normal"/>
    <w:autoRedefine/>
    <w:semiHidden/>
    <w:qFormat/>
    <w:pPr>
      <w:ind w:left="1600" w:hanging="200"/>
      <w:jc w:val="left"/>
    </w:pPr>
    <w:rPr>
      <w:sz w:val="18"/>
    </w:rPr>
  </w:style>
  <w:style w:type="paragraph" w:styleId="Index9">
    <w:name w:val="index 9"/>
    <w:basedOn w:val="Normal"/>
    <w:next w:val="Normal"/>
    <w:autoRedefine/>
    <w:semiHidden/>
    <w:qFormat/>
    <w:pPr>
      <w:ind w:left="1800" w:hanging="200"/>
      <w:jc w:val="left"/>
    </w:pPr>
    <w:rPr>
      <w:sz w:val="18"/>
    </w:rPr>
  </w:style>
  <w:style w:type="paragraph" w:styleId="BlockText">
    <w:name w:val="Block Text"/>
    <w:basedOn w:val="Normal"/>
    <w:qFormat/>
    <w:pPr>
      <w:ind w:left="1276" w:right="1558" w:hanging="0"/>
    </w:pPr>
    <w:rPr>
      <w:rFonts w:ascii="Arial" w:hAnsi="Arial"/>
      <w:lang w:val="en-US"/>
    </w:rPr>
  </w:style>
  <w:style w:type="paragraph" w:styleId="ListNumber2">
    <w:name w:val="List Number 2"/>
    <w:basedOn w:val="ListNumber"/>
    <w:qFormat/>
    <w:pPr>
      <w:ind w:left="708" w:hanging="708"/>
    </w:pPr>
    <w:rPr/>
  </w:style>
  <w:style w:type="paragraph" w:styleId="41">
    <w:name w:val="TOC 4"/>
    <w:basedOn w:val="Normal"/>
    <w:next w:val="Normal"/>
    <w:autoRedefine/>
    <w:uiPriority w:val="39"/>
    <w:pPr>
      <w:ind w:left="600" w:hanging="0"/>
      <w:jc w:val="left"/>
    </w:pPr>
    <w:rPr>
      <w:sz w:val="18"/>
    </w:rPr>
  </w:style>
  <w:style w:type="paragraph" w:styleId="51">
    <w:name w:val="TOC 5"/>
    <w:basedOn w:val="Normal"/>
    <w:next w:val="Normal"/>
    <w:autoRedefine/>
    <w:uiPriority w:val="39"/>
    <w:pPr>
      <w:ind w:left="800" w:hanging="0"/>
      <w:jc w:val="left"/>
    </w:pPr>
    <w:rPr>
      <w:sz w:val="18"/>
    </w:rPr>
  </w:style>
  <w:style w:type="paragraph" w:styleId="61">
    <w:name w:val="TOC 6"/>
    <w:basedOn w:val="Normal"/>
    <w:next w:val="Normal"/>
    <w:autoRedefine/>
    <w:uiPriority w:val="39"/>
    <w:pPr>
      <w:ind w:left="1000" w:hanging="0"/>
      <w:jc w:val="left"/>
    </w:pPr>
    <w:rPr>
      <w:sz w:val="18"/>
    </w:rPr>
  </w:style>
  <w:style w:type="paragraph" w:styleId="71">
    <w:name w:val="TOC 7"/>
    <w:basedOn w:val="Normal"/>
    <w:next w:val="Normal"/>
    <w:autoRedefine/>
    <w:uiPriority w:val="39"/>
    <w:pPr>
      <w:ind w:left="1200" w:firstLine="720"/>
      <w:jc w:val="left"/>
    </w:pPr>
    <w:rPr>
      <w:sz w:val="18"/>
    </w:rPr>
  </w:style>
  <w:style w:type="paragraph" w:styleId="81">
    <w:name w:val="TOC 8"/>
    <w:basedOn w:val="Normal"/>
    <w:next w:val="Normal"/>
    <w:autoRedefine/>
    <w:uiPriority w:val="39"/>
    <w:pPr>
      <w:ind w:left="1400" w:firstLine="720"/>
      <w:jc w:val="left"/>
    </w:pPr>
    <w:rPr>
      <w:sz w:val="18"/>
    </w:rPr>
  </w:style>
  <w:style w:type="paragraph" w:styleId="91">
    <w:name w:val="TOC 9"/>
    <w:basedOn w:val="Normal"/>
    <w:next w:val="Normal"/>
    <w:autoRedefine/>
    <w:uiPriority w:val="39"/>
    <w:pPr>
      <w:ind w:left="1600" w:firstLine="720"/>
      <w:jc w:val="left"/>
    </w:pPr>
    <w:rPr>
      <w:sz w:val="18"/>
    </w:rPr>
  </w:style>
  <w:style w:type="paragraph" w:styleId="Figureintable" w:customStyle="1">
    <w:name w:val="Figure in table"/>
    <w:basedOn w:val="Style17"/>
    <w:qFormat/>
    <w:pPr>
      <w:spacing w:before="120" w:after="0"/>
      <w:jc w:val="center"/>
    </w:pPr>
    <w:rPr/>
  </w:style>
  <w:style w:type="paragraph" w:styleId="Titleheading2" w:customStyle="1">
    <w:name w:val="Title heading 2"/>
    <w:basedOn w:val="Titleheading"/>
    <w:qFormat/>
    <w:pPr>
      <w:ind w:left="993" w:firstLine="720"/>
    </w:pPr>
    <w:rPr>
      <w:sz w:val="24"/>
    </w:rPr>
  </w:style>
  <w:style w:type="paragraph" w:styleId="Titleheading4" w:customStyle="1">
    <w:name w:val="Title heading 4"/>
    <w:basedOn w:val="4"/>
    <w:qFormat/>
    <w:pPr>
      <w:numPr>
        <w:ilvl w:val="0"/>
        <w:numId w:val="0"/>
      </w:numPr>
      <w:ind w:firstLine="720"/>
    </w:pPr>
    <w:rPr>
      <w:i/>
    </w:rPr>
  </w:style>
  <w:style w:type="paragraph" w:styleId="BodyTextIndent3">
    <w:name w:val="Body Text Indent 3"/>
    <w:basedOn w:val="Normal"/>
    <w:qFormat/>
    <w:pPr>
      <w:ind w:left="34" w:firstLine="720"/>
    </w:pPr>
    <w:rPr>
      <w:sz w:val="24"/>
      <w:lang w:val="en-US"/>
    </w:rPr>
  </w:style>
  <w:style w:type="paragraph" w:styleId="Footnotetext">
    <w:name w:val="footnote text"/>
    <w:basedOn w:val="Normal"/>
    <w:semiHidden/>
    <w:qFormat/>
    <w:pPr>
      <w:spacing w:lineRule="auto" w:line="240"/>
      <w:jc w:val="left"/>
    </w:pPr>
    <w:rPr>
      <w:rFonts w:ascii="Arial" w:hAnsi="Arial"/>
      <w:b/>
      <w:i/>
    </w:rPr>
  </w:style>
  <w:style w:type="paragraph" w:styleId="IndentedList" w:customStyle="1">
    <w:name w:val="IndentedList"/>
    <w:basedOn w:val="Normal"/>
    <w:qFormat/>
    <w:pPr>
      <w:keepLines/>
      <w:tabs>
        <w:tab w:val="left" w:pos="1021" w:leader="none"/>
      </w:tabs>
      <w:ind w:left="1021" w:hanging="454"/>
    </w:pPr>
    <w:rPr>
      <w:sz w:val="24"/>
    </w:rPr>
  </w:style>
  <w:style w:type="paragraph" w:styleId="Style21" w:customStyle="1">
    <w:name w:val="Текст"/>
    <w:basedOn w:val="Normal"/>
    <w:qFormat/>
    <w:pPr>
      <w:keepLines/>
      <w:spacing w:lineRule="auto" w:line="240"/>
      <w:ind w:left="560" w:right="320" w:hanging="0"/>
      <w:jc w:val="left"/>
    </w:pPr>
    <w:rPr>
      <w:rFonts w:ascii="Courier New" w:hAnsi="Courier New"/>
      <w:lang w:val="en-US"/>
    </w:rPr>
  </w:style>
  <w:style w:type="paragraph" w:styleId="CommandLine" w:customStyle="1">
    <w:name w:val="CommandLine"/>
    <w:basedOn w:val="Style21"/>
    <w:qFormat/>
    <w:pPr>
      <w:spacing w:before="240" w:after="240"/>
      <w:ind w:left="561" w:right="318" w:hanging="0"/>
    </w:pPr>
    <w:rPr>
      <w:rFonts w:ascii="Bookman" w:hAnsi="Bookman"/>
      <w:sz w:val="24"/>
    </w:rPr>
  </w:style>
  <w:style w:type="paragraph" w:styleId="Params" w:customStyle="1">
    <w:name w:val="Params"/>
    <w:qFormat/>
    <w:pPr>
      <w:widowControl w:val="false"/>
      <w:ind w:left="1134" w:hanging="0"/>
    </w:pPr>
    <w:rPr>
      <w:rFonts w:ascii="Times New Roman" w:hAnsi="Times New Roman" w:eastAsia="Times New Roman" w:cs="Times New Roman"/>
      <w:color w:val="auto"/>
      <w:sz w:val="20"/>
      <w:szCs w:val="20"/>
      <w:lang w:val="en-US" w:eastAsia="en-US" w:bidi="ar-SA"/>
    </w:rPr>
  </w:style>
  <w:style w:type="paragraph" w:styleId="FuncDescr" w:customStyle="1">
    <w:name w:val="FuncDescr"/>
    <w:basedOn w:val="Normal"/>
    <w:qFormat/>
    <w:pPr>
      <w:ind w:left="851" w:hanging="567"/>
    </w:pPr>
    <w:rPr>
      <w:sz w:val="24"/>
    </w:rPr>
  </w:style>
  <w:style w:type="paragraph" w:styleId="PlainText">
    <w:name w:val="Plain Text"/>
    <w:basedOn w:val="Normal"/>
    <w:qFormat/>
    <w:pPr/>
    <w:rPr>
      <w:rFonts w:ascii="Courier New" w:hAnsi="Courier New"/>
    </w:rPr>
  </w:style>
  <w:style w:type="paragraph" w:styleId="BodyText2">
    <w:name w:val="Body Text 2"/>
    <w:basedOn w:val="Normal"/>
    <w:qFormat/>
    <w:pPr/>
    <w:rPr>
      <w:lang w:val="en-US"/>
    </w:rPr>
  </w:style>
  <w:style w:type="paragraph" w:styleId="NoSpacing">
    <w:name w:val="No Spacing"/>
    <w:uiPriority w:val="99"/>
    <w:qFormat/>
    <w:rsid w:val="00de7ad3"/>
    <w:pPr>
      <w:widowControl/>
      <w:bidi w:val="0"/>
      <w:jc w:val="left"/>
    </w:pPr>
    <w:rPr>
      <w:rFonts w:ascii="Calibri" w:hAnsi="Calibri" w:eastAsia="Calibri" w:cs="Times New Roman"/>
      <w:color w:val="auto"/>
      <w:sz w:val="22"/>
      <w:szCs w:val="22"/>
      <w:lang w:val="en-US" w:eastAsia="en-US" w:bidi="ar-SA"/>
    </w:rPr>
  </w:style>
  <w:style w:type="paragraph" w:styleId="ListParagraph">
    <w:name w:val="List Paragraph"/>
    <w:basedOn w:val="Normal"/>
    <w:link w:val="ListParagraphChar"/>
    <w:uiPriority w:val="34"/>
    <w:qFormat/>
    <w:rsid w:val="006479d6"/>
    <w:pPr>
      <w:spacing w:lineRule="auto" w:line="276" w:before="0" w:after="200"/>
      <w:ind w:left="720" w:hanging="0"/>
      <w:contextualSpacing/>
      <w:jc w:val="left"/>
    </w:pPr>
    <w:rPr>
      <w:rFonts w:ascii="Calibri" w:hAnsi="Calibri" w:eastAsia="Calibri"/>
      <w:sz w:val="22"/>
      <w:szCs w:val="22"/>
      <w:lang w:val="en-US"/>
    </w:rPr>
  </w:style>
  <w:style w:type="paragraph" w:styleId="BalloonText">
    <w:name w:val="Balloon Text"/>
    <w:basedOn w:val="Normal"/>
    <w:link w:val="BalloonTextChar"/>
    <w:semiHidden/>
    <w:unhideWhenUsed/>
    <w:qFormat/>
    <w:rsid w:val="005e02cb"/>
    <w:pPr>
      <w:spacing w:lineRule="auto" w:line="240"/>
    </w:pPr>
    <w:rPr>
      <w:rFonts w:ascii="Tahoma" w:hAnsi="Tahoma"/>
      <w:sz w:val="16"/>
      <w:szCs w:val="16"/>
      <w:lang w:eastAsia="x-none"/>
    </w:rPr>
  </w:style>
  <w:style w:type="paragraph" w:styleId="HTMLPreformatted">
    <w:name w:val="HTML Preformatted"/>
    <w:basedOn w:val="Normal"/>
    <w:link w:val="HTMLPreformattedChar"/>
    <w:uiPriority w:val="99"/>
    <w:unhideWhenUsed/>
    <w:qFormat/>
    <w:rsid w:val="00c729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lang w:val="x-none" w:eastAsia="x-none"/>
    </w:rPr>
  </w:style>
  <w:style w:type="paragraph" w:styleId="Annotationsubject">
    <w:name w:val="annotation subject"/>
    <w:basedOn w:val="Annotationtext"/>
    <w:link w:val="CommentSubjectChar"/>
    <w:semiHidden/>
    <w:unhideWhenUsed/>
    <w:qFormat/>
    <w:rsid w:val="00284327"/>
    <w:pPr/>
    <w:rPr>
      <w:b/>
      <w:bCs/>
    </w:rPr>
  </w:style>
  <w:style w:type="paragraph" w:styleId="NormalWeb">
    <w:name w:val="Normal (Web)"/>
    <w:basedOn w:val="Normal"/>
    <w:uiPriority w:val="99"/>
    <w:unhideWhenUsed/>
    <w:qFormat/>
    <w:rsid w:val="004c15a6"/>
    <w:pPr>
      <w:spacing w:lineRule="auto" w:line="240" w:beforeAutospacing="1" w:afterAutospacing="1"/>
      <w:ind w:hanging="0"/>
      <w:jc w:val="left"/>
    </w:pPr>
    <w:rPr>
      <w:sz w:val="24"/>
      <w:szCs w:val="24"/>
      <w:lang w:eastAsia="ru-RU"/>
    </w:rPr>
  </w:style>
  <w:style w:type="paragraph" w:styleId="ListBullet3">
    <w:name w:val="List Bullet 3"/>
    <w:basedOn w:val="Normal"/>
    <w:autoRedefine/>
    <w:qFormat/>
    <w:rsid w:val="009b127b"/>
    <w:pPr/>
    <w:rPr>
      <w:bCs/>
      <w:sz w:val="22"/>
      <w:lang w:val="en-US"/>
    </w:rPr>
  </w:style>
  <w:style w:type="paragraph" w:styleId="CopyrightNotice" w:customStyle="1">
    <w:name w:val="Copyright Notice"/>
    <w:basedOn w:val="Normal"/>
    <w:qFormat/>
    <w:rsid w:val="009b127b"/>
    <w:pPr>
      <w:keepLines/>
      <w:tabs>
        <w:tab w:val="left" w:pos="5760" w:leader="none"/>
        <w:tab w:val="left" w:pos="6660" w:leader="none"/>
      </w:tabs>
      <w:spacing w:before="120" w:after="120"/>
      <w:jc w:val="center"/>
    </w:pPr>
    <w:rPr>
      <w:sz w:val="16"/>
      <w:lang w:val="en-AU" w:eastAsia="sv-SE"/>
    </w:rPr>
  </w:style>
  <w:style w:type="paragraph" w:styleId="BulletCar" w:customStyle="1">
    <w:name w:val="Bullet Car Знак Знак Знак Знак Знак Знак Знак Знак Знак Знак Знак"/>
    <w:basedOn w:val="Normal"/>
    <w:qFormat/>
    <w:rsid w:val="009b127b"/>
    <w:pPr>
      <w:spacing w:lineRule="auto" w:line="240" w:before="60" w:after="60"/>
    </w:pPr>
    <w:rPr>
      <w:rFonts w:ascii="Arial" w:hAnsi="Arial" w:cs="Arial"/>
      <w:sz w:val="22"/>
      <w:szCs w:val="22"/>
      <w:lang w:val="en-GB" w:eastAsia="fr-FR"/>
    </w:rPr>
  </w:style>
  <w:style w:type="paragraph" w:styleId="BulletCar1" w:customStyle="1">
    <w:name w:val="Bullet Car Знак Знак Знак Знак Знак Знак Знак Знак Знак Знак Знак Знак Знак"/>
    <w:basedOn w:val="Normal"/>
    <w:qFormat/>
    <w:rsid w:val="009b127b"/>
    <w:pPr>
      <w:spacing w:lineRule="auto" w:line="240"/>
      <w:jc w:val="left"/>
    </w:pPr>
    <w:rPr>
      <w:sz w:val="24"/>
      <w:szCs w:val="24"/>
      <w:lang w:val="fr-FR" w:eastAsia="fr-FR"/>
    </w:rPr>
  </w:style>
  <w:style w:type="paragraph" w:styleId="Numberedlist21" w:customStyle="1">
    <w:name w:val="Numbered list 2.1"/>
    <w:basedOn w:val="1"/>
    <w:next w:val="Normal"/>
    <w:qFormat/>
    <w:rsid w:val="009b127b"/>
    <w:pPr>
      <w:keepLines/>
      <w:pageBreakBefore/>
      <w:numPr>
        <w:ilvl w:val="0"/>
        <w:numId w:val="0"/>
      </w:numPr>
      <w:pBdr/>
      <w:tabs>
        <w:tab w:val="left" w:pos="720" w:leader="none"/>
      </w:tabs>
      <w:spacing w:before="240" w:after="60"/>
      <w:ind w:firstLine="720"/>
      <w:jc w:val="both"/>
    </w:pPr>
    <w:rPr>
      <w:rFonts w:ascii="Futura Bk" w:hAnsi="Futura Bk" w:cs="Arial"/>
      <w:sz w:val="28"/>
      <w:lang w:val="en-US" w:eastAsia="en-US"/>
      <w14:shadow w14:blurRad="0" w14:dist="0" w14:dir="0" w14:sx="0" w14:sy="0" w14:kx="0" w14:ky="0" w14:algn="none">
        <w14:srgbClr w14:val="000000"/>
      </w14:shadow>
    </w:rPr>
  </w:style>
  <w:style w:type="paragraph" w:styleId="Numberedlist22" w:customStyle="1">
    <w:name w:val="Numbered list 2.2"/>
    <w:basedOn w:val="2"/>
    <w:next w:val="Normal"/>
    <w:qFormat/>
    <w:rsid w:val="009b127b"/>
    <w:pPr>
      <w:numPr>
        <w:ilvl w:val="0"/>
        <w:numId w:val="0"/>
      </w:numPr>
      <w:tabs>
        <w:tab w:val="left" w:pos="720" w:leader="none"/>
      </w:tabs>
      <w:spacing w:before="240" w:after="60"/>
      <w:ind w:firstLine="720"/>
    </w:pPr>
    <w:rPr>
      <w:rFonts w:ascii="Futura Bk" w:hAnsi="Futura Bk"/>
      <w:sz w:val="24"/>
      <w:lang w:eastAsia="en-US"/>
    </w:rPr>
  </w:style>
  <w:style w:type="paragraph" w:styleId="Numberedlist23" w:customStyle="1">
    <w:name w:val="Numbered list 2.3"/>
    <w:basedOn w:val="3"/>
    <w:next w:val="Normal"/>
    <w:qFormat/>
    <w:rsid w:val="009b127b"/>
    <w:pPr>
      <w:keepLines w:val="false"/>
      <w:numPr>
        <w:ilvl w:val="0"/>
        <w:numId w:val="0"/>
      </w:numPr>
      <w:tabs>
        <w:tab w:val="left" w:pos="1080" w:leader="none"/>
      </w:tabs>
      <w:spacing w:lineRule="auto" w:line="240" w:before="240" w:after="60"/>
      <w:ind w:firstLine="720"/>
      <w:jc w:val="both"/>
    </w:pPr>
    <w:rPr>
      <w:rFonts w:ascii="Futura Bk" w:hAnsi="Futura Bk"/>
      <w:sz w:val="22"/>
    </w:rPr>
  </w:style>
  <w:style w:type="paragraph" w:styleId="Numberedlist24" w:customStyle="1">
    <w:name w:val="Numbered list 2.4"/>
    <w:basedOn w:val="4"/>
    <w:next w:val="Normal"/>
    <w:qFormat/>
    <w:rsid w:val="009b127b"/>
    <w:pPr>
      <w:numPr>
        <w:ilvl w:val="0"/>
        <w:numId w:val="0"/>
      </w:numPr>
      <w:tabs>
        <w:tab w:val="left" w:pos="1080" w:leader="none"/>
        <w:tab w:val="left" w:pos="1440" w:leader="none"/>
        <w:tab w:val="left" w:pos="1800" w:leader="none"/>
      </w:tabs>
      <w:spacing w:before="240" w:after="60"/>
      <w:ind w:firstLine="720"/>
    </w:pPr>
    <w:rPr>
      <w:rFonts w:ascii="Futura Bk" w:hAnsi="Futura Bk"/>
      <w:sz w:val="20"/>
    </w:rPr>
  </w:style>
  <w:style w:type="paragraph" w:styleId="StyleLatinMSSansSerifAsianBatang9ptBlackLeftFir" w:customStyle="1">
    <w:name w:val="Style (Latin) MS Sans Serif (Asian) Batang 9 pt Black Left Fir..."/>
    <w:basedOn w:val="Normal"/>
    <w:autoRedefine/>
    <w:qFormat/>
    <w:rsid w:val="009b127b"/>
    <w:pPr>
      <w:spacing w:lineRule="auto" w:line="240"/>
      <w:ind w:hanging="0"/>
      <w:jc w:val="left"/>
    </w:pPr>
    <w:rPr>
      <w:rFonts w:eastAsia="Batang"/>
      <w:color w:val="000000"/>
      <w:sz w:val="22"/>
      <w:szCs w:val="18"/>
    </w:rPr>
  </w:style>
  <w:style w:type="paragraph" w:styleId="StyleLatinMSSansSerifAsianBatang9ptBoldBlackLef" w:customStyle="1">
    <w:name w:val="Style (Latin) MS Sans Serif (Asian) Batang 9 pt Bold Black Lef..."/>
    <w:basedOn w:val="Normal"/>
    <w:qFormat/>
    <w:rsid w:val="009b127b"/>
    <w:pPr>
      <w:spacing w:lineRule="auto" w:line="240"/>
      <w:ind w:hanging="0"/>
      <w:jc w:val="left"/>
    </w:pPr>
    <w:rPr>
      <w:rFonts w:eastAsia="Batang"/>
      <w:b/>
      <w:bCs/>
      <w:color w:val="000000"/>
      <w:sz w:val="22"/>
      <w:szCs w:val="18"/>
    </w:rPr>
  </w:style>
  <w:style w:type="paragraph" w:styleId="StyleBulletsComplexArialBefore0ptAfter0ptLine1" w:customStyle="1">
    <w:name w:val="Style Bullets + (Complex) Arial Before:  0 pt After:  0 pt Line ...1"/>
    <w:basedOn w:val="Normal"/>
    <w:qFormat/>
    <w:rsid w:val="009b127b"/>
    <w:pPr/>
    <w:rPr>
      <w:sz w:val="22"/>
    </w:rPr>
  </w:style>
  <w:style w:type="paragraph" w:styleId="Arial0" w:customStyle="1">
    <w:name w:val="Стиль Arial Первая строка:  0 см Междустр.интервал:  одинарный"/>
    <w:basedOn w:val="Normal"/>
    <w:qFormat/>
    <w:rsid w:val="009b127b"/>
    <w:pPr>
      <w:spacing w:lineRule="auto" w:line="240" w:before="0" w:after="40"/>
      <w:ind w:hanging="0"/>
    </w:pPr>
    <w:rPr>
      <w:rFonts w:ascii="Arial" w:hAnsi="Arial"/>
      <w:sz w:val="22"/>
    </w:rPr>
  </w:style>
  <w:style w:type="paragraph" w:styleId="Bullet1SingleArial" w:customStyle="1">
    <w:name w:val="Стиль *Bullet #1 Single + (сложные знаки) Arial по ширине"/>
    <w:basedOn w:val="Normal"/>
    <w:autoRedefine/>
    <w:qFormat/>
    <w:rsid w:val="009b127b"/>
    <w:pPr>
      <w:tabs>
        <w:tab w:val="left" w:pos="360" w:leader="none"/>
        <w:tab w:val="left" w:pos="2002" w:leader="none"/>
      </w:tabs>
      <w:spacing w:lineRule="atLeast" w:line="220" w:before="60" w:after="60"/>
      <w:ind w:left="360" w:hanging="360"/>
    </w:pPr>
    <w:rPr>
      <w:rFonts w:ascii="Arial" w:hAnsi="Arial" w:cs="Arial"/>
      <w:color w:val="000000"/>
      <w:sz w:val="22"/>
      <w:lang w:val="en-US"/>
    </w:rPr>
  </w:style>
  <w:style w:type="paragraph" w:styleId="BulletDSCMAbasic" w:customStyle="1">
    <w:name w:val="Bullet DS CMA basic"/>
    <w:basedOn w:val="Bullet1SingleArial"/>
    <w:qFormat/>
    <w:rsid w:val="009b127b"/>
    <w:pPr/>
    <w:rPr/>
  </w:style>
  <w:style w:type="paragraph" w:styleId="StyleHeading2new" w:customStyle="1">
    <w:name w:val="Style Heading 2 new"/>
    <w:basedOn w:val="2"/>
    <w:qFormat/>
    <w:rsid w:val="0029322d"/>
    <w:pPr>
      <w:numPr>
        <w:ilvl w:val="0"/>
        <w:numId w:val="0"/>
      </w:numPr>
      <w:spacing w:before="0" w:after="0"/>
      <w:ind w:firstLine="720"/>
    </w:pPr>
    <w:rPr>
      <w:bCs/>
      <w:i/>
      <w:iCs/>
      <w:lang w:eastAsia="en-US"/>
    </w:rPr>
  </w:style>
  <w:style w:type="paragraph" w:styleId="Style110" w:customStyle="1">
    <w:name w:val="Style1"/>
    <w:basedOn w:val="3"/>
    <w:qFormat/>
    <w:rsid w:val="006634c1"/>
    <w:pPr>
      <w:numPr>
        <w:ilvl w:val="0"/>
        <w:numId w:val="0"/>
      </w:numPr>
      <w:tabs>
        <w:tab w:val="left" w:pos="1980" w:leader="none"/>
      </w:tabs>
      <w:spacing w:before="120" w:after="120"/>
      <w:ind w:left="0" w:hanging="0"/>
    </w:pPr>
    <w:rPr>
      <w:rFonts w:ascii="Times New Roman" w:hAnsi="Times New Roman" w:eastAsia="Batang" w:cs="Times New Roman"/>
      <w:bCs/>
      <w:smallCaps/>
      <w:color w:val="800000"/>
      <w:sz w:val="28"/>
      <w:szCs w:val="24"/>
      <w:lang w:eastAsia="fr-FR"/>
    </w:rPr>
  </w:style>
  <w:style w:type="paragraph" w:styleId="Style22" w:customStyle="1">
    <w:name w:val="Style2"/>
    <w:basedOn w:val="Style110"/>
    <w:qFormat/>
    <w:rsid w:val="006634c1"/>
    <w:pPr>
      <w:tabs>
        <w:tab w:val="left" w:pos="2160" w:leader="none"/>
      </w:tabs>
      <w:ind w:left="2160" w:hanging="720"/>
    </w:pPr>
    <w:rPr/>
  </w:style>
  <w:style w:type="paragraph" w:styleId="AddressL2set" w:customStyle="1">
    <w:name w:val="Address L2 (set)"/>
    <w:basedOn w:val="Normal"/>
    <w:link w:val="AddressL2setCharChar"/>
    <w:qFormat/>
    <w:rsid w:val="00da65f3"/>
    <w:pPr>
      <w:spacing w:lineRule="auto" w:line="240" w:before="60" w:after="60"/>
      <w:ind w:firstLine="567"/>
      <w:jc w:val="left"/>
    </w:pPr>
    <w:rPr>
      <w:rFonts w:ascii="Arial Narrow" w:hAnsi="Arial Narrow" w:cs="Arial"/>
      <w:color w:val="808080"/>
      <w:sz w:val="22"/>
      <w:szCs w:val="17"/>
      <w:lang w:val="en-GB"/>
    </w:rPr>
  </w:style>
  <w:style w:type="paragraph" w:styleId="TableSmHeadingRight" w:customStyle="1">
    <w:name w:val="Table_Sm_Heading_Right"/>
    <w:basedOn w:val="Normal"/>
    <w:qFormat/>
    <w:rsid w:val="00da65f3"/>
    <w:pPr>
      <w:keepNext/>
      <w:keepLines/>
      <w:spacing w:lineRule="auto" w:line="240" w:before="60" w:after="40"/>
      <w:ind w:firstLine="567"/>
      <w:jc w:val="right"/>
    </w:pPr>
    <w:rPr>
      <w:b/>
      <w:sz w:val="16"/>
      <w:szCs w:val="24"/>
      <w:lang w:eastAsia="ru-RU"/>
    </w:rPr>
  </w:style>
  <w:style w:type="paragraph" w:styleId="TableMedium" w:customStyle="1">
    <w:name w:val="Table_Medium"/>
    <w:basedOn w:val="Normal"/>
    <w:qFormat/>
    <w:rsid w:val="00da65f3"/>
    <w:pPr>
      <w:spacing w:lineRule="auto" w:line="240" w:before="40" w:after="40"/>
      <w:ind w:firstLine="567"/>
      <w:jc w:val="left"/>
    </w:pPr>
    <w:rPr>
      <w:sz w:val="18"/>
      <w:szCs w:val="24"/>
      <w:lang w:eastAsia="ru-RU"/>
    </w:rPr>
  </w:style>
  <w:style w:type="paragraph" w:styleId="ListParagraph1" w:customStyle="1">
    <w:name w:val="List Paragraph1"/>
    <w:basedOn w:val="Normal"/>
    <w:uiPriority w:val="34"/>
    <w:qFormat/>
    <w:rsid w:val="004038d8"/>
    <w:pPr>
      <w:spacing w:lineRule="auto" w:line="240" w:before="0" w:after="0"/>
      <w:ind w:left="720" w:firstLine="567"/>
      <w:contextualSpacing/>
      <w:jc w:val="left"/>
    </w:pPr>
    <w:rPr>
      <w:rFonts w:ascii="Calibri" w:hAnsi="Calibri" w:eastAsia="Calibri"/>
      <w:sz w:val="22"/>
      <w:szCs w:val="22"/>
      <w:lang w:val="en-US"/>
    </w:rPr>
  </w:style>
  <w:style w:type="paragraph" w:styleId="Endnotetext">
    <w:name w:val="endnote text"/>
    <w:basedOn w:val="Normal"/>
    <w:link w:val="EndnoteTextChar"/>
    <w:uiPriority w:val="99"/>
    <w:semiHidden/>
    <w:unhideWhenUsed/>
    <w:qFormat/>
    <w:rsid w:val="00316b94"/>
    <w:pPr>
      <w:spacing w:lineRule="auto" w:line="240"/>
    </w:pPr>
    <w:rPr/>
  </w:style>
  <w:style w:type="paragraph" w:styleId="TableSimple" w:customStyle="1">
    <w:name w:val="Table Simple"/>
    <w:basedOn w:val="Normal"/>
    <w:link w:val="TableSimpleChar"/>
    <w:qFormat/>
    <w:rsid w:val="00ba7527"/>
    <w:pPr>
      <w:spacing w:lineRule="auto" w:line="276"/>
      <w:ind w:hanging="0"/>
      <w:jc w:val="center"/>
    </w:pPr>
    <w:rPr>
      <w:rFonts w:ascii="Arial Narrow" w:hAnsi="Arial Narrow" w:cs="Calibri"/>
      <w:b/>
      <w:color w:val="000000"/>
      <w:sz w:val="22"/>
      <w:lang w:val="en-US" w:eastAsia="ru-RU"/>
    </w:rPr>
  </w:style>
  <w:style w:type="paragraph" w:styleId="Default" w:customStyle="1">
    <w:name w:val="Default"/>
    <w:qFormat/>
    <w:rsid w:val="00994ff8"/>
    <w:pPr>
      <w:widowControl/>
      <w:bidi w:val="0"/>
      <w:jc w:val="left"/>
    </w:pPr>
    <w:rPr>
      <w:rFonts w:ascii="Arial" w:hAnsi="Arial" w:cs="Arial" w:eastAsia="Times New Roman"/>
      <w:color w:val="000000"/>
      <w:sz w:val="24"/>
      <w:szCs w:val="24"/>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b127b"/>
    <w:pPr>
      <w:spacing w:line="360" w:lineRule="auto"/>
      <w:jc w:val="both"/>
    </w:pPr>
    <w:rPr>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9c747d"/>
    <w:rPr>
      <w:rFonts w:asciiTheme="minorHAnsi" w:hAnsiTheme="minorHAnsi" w:eastAsiaTheme="minorHAnsi" w:cstheme="minorBidi"/>
      <w:lang w:val="en-GB"/>
      <w:sz w:val="22"/>
      <w:szCs w:val="22"/>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7.jpeg"/><Relationship Id="rId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86394-999B-4ECB-AD01-259F1DAB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6</Pages>
  <Words>1089</Words>
  <Characters>5478</Characters>
  <CharactersWithSpaces>6473</CharactersWithSpaces>
  <Paragraphs>103</Paragraphs>
  <Company>CMA Small SYstems 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2019-02-13T13:07:00Z</dcterms:created>
  <dc:creator>Mikhail Sazonov</dc:creator>
  <dc:description/>
  <dc:language>ru-RU</dc:language>
  <cp:lastModifiedBy/>
  <cp:lastPrinted>2017-03-03T08:57:00Z</cp:lastPrinted>
  <dcterms:modified xsi:type="dcterms:W3CDTF">2020-03-17T21:56:22Z</dcterms:modified>
  <cp:revision>3</cp:revision>
  <dc:subject>LVPCSS</dc:subject>
  <dc:title>File Adapter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CMA Small SYstems 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iko</vt:lpwstr>
  </property>
  <property fmtid="{D5CDD505-2E9C-101B-9397-08002B2CF9AE}" pid="8" name="ScaleCrop">
    <vt:bool>0</vt:bool>
  </property>
  <property fmtid="{D5CDD505-2E9C-101B-9397-08002B2CF9AE}" pid="9" name="ShareDoc">
    <vt:bool>0</vt:bool>
  </property>
</Properties>
</file>