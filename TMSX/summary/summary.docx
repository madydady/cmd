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33.png" ContentType="image/png"/>
  <Override PartName="/word/media/image32.jpeg" ContentType="image/jpe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keepNext/>
        <w:numPr>
          <w:ilvl w:val="0"/>
          <w:numId w:val="2"/>
        </w:numPr>
        <w:pBdr/>
        <w:spacing w:before="0" w:after="360"/>
        <w:ind w:left="420" w:hanging="420"/>
        <w:rPr/>
      </w:pPr>
      <w:bookmarkStart w:id="0" w:name="_Toc516651476"/>
      <w:bookmarkStart w:id="1" w:name="_Toc454977323"/>
      <w:bookmarkStart w:id="2" w:name="_Toc169167556"/>
      <w:bookmarkStart w:id="3" w:name="_Toc532829918"/>
      <w:bookmarkStart w:id="4" w:name="_Toc436833158"/>
      <w:bookmarkEnd w:id="0"/>
      <w:bookmarkEnd w:id="1"/>
      <w:bookmarkEnd w:id="2"/>
      <w:bookmarkEnd w:id="3"/>
      <w:bookmarkEnd w:id="4"/>
      <w:r>
        <w:rPr>
          <w:rFonts w:cs="Arial"/>
          <w:color w:val="000000"/>
          <w:lang w:val="en-GB"/>
        </w:rPr>
        <w:t>Summary of the TMS/X interface</w:t>
      </w:r>
    </w:p>
    <w:p>
      <w:pPr>
        <w:pStyle w:val="2"/>
        <w:numPr>
          <w:ilvl w:val="1"/>
          <w:numId w:val="2"/>
        </w:numPr>
        <w:rPr>
          <w:lang w:val="en-GB"/>
        </w:rPr>
      </w:pPr>
      <w:bookmarkStart w:id="5" w:name="_Toc532829919"/>
      <w:bookmarkStart w:id="6" w:name="_Toc436833159"/>
      <w:bookmarkEnd w:id="5"/>
      <w:bookmarkEnd w:id="6"/>
      <w:r>
        <w:rPr>
          <w:lang w:val="en-GB"/>
        </w:rPr>
        <w:t>Working page organization</w:t>
      </w:r>
    </w:p>
    <w:p>
      <w:pPr>
        <w:pStyle w:val="Style8"/>
        <w:ind w:hanging="0"/>
        <w:rPr>
          <w:rFonts w:ascii="Arial" w:hAnsi="Arial" w:cs="Arial"/>
          <w:color w:val="000000"/>
          <w:lang w:val="en-GB"/>
        </w:rPr>
      </w:pPr>
      <w:r>
        <w:rPr>
          <w:rFonts w:cs="Arial" w:ascii="Arial" w:hAnsi="Arial"/>
          <w:color w:val="000000"/>
          <w:lang w:val="en-GB"/>
        </w:rPr>
        <w:t>The application screen of the TMS/X consists of the following main elements:</w:t>
      </w:r>
    </w:p>
    <w:p>
      <w:pPr>
        <w:pStyle w:val="Style8"/>
        <w:ind w:hanging="0"/>
        <w:rPr>
          <w:rFonts w:ascii="Arial" w:hAnsi="Arial" w:cs="Arial"/>
          <w:color w:val="000000"/>
          <w:lang w:val="en-GB"/>
        </w:rPr>
      </w:pPr>
      <w:r>
        <w:rPr/>
        <w:drawing>
          <wp:inline distT="0" distB="635" distL="0" distR="0">
            <wp:extent cx="6466205" cy="3466465"/>
            <wp:effectExtent l="0" t="0" r="0" b="0"/>
            <wp:docPr id="1" name="Picture 10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96" descr=""/>
                    <pic:cNvPicPr>
                      <a:picLocks noChangeAspect="1" noChangeArrowheads="1"/>
                    </pic:cNvPicPr>
                  </pic:nvPicPr>
                  <pic:blipFill>
                    <a:blip r:embed="rId2"/>
                    <a:stretch>
                      <a:fillRect/>
                    </a:stretch>
                  </pic:blipFill>
                  <pic:spPr bwMode="auto">
                    <a:xfrm>
                      <a:off x="0" y="0"/>
                      <a:ext cx="6466205" cy="3466465"/>
                    </a:xfrm>
                    <a:prstGeom prst="rect">
                      <a:avLst/>
                    </a:prstGeom>
                  </pic:spPr>
                </pic:pic>
              </a:graphicData>
            </a:graphic>
          </wp:inline>
        </w:drawing>
      </w:r>
    </w:p>
    <w:p>
      <w:pPr>
        <w:pStyle w:val="Style8"/>
        <w:numPr>
          <w:ilvl w:val="0"/>
          <w:numId w:val="3"/>
        </w:numPr>
        <w:rPr>
          <w:rFonts w:ascii="Arial" w:hAnsi="Arial" w:cs="Arial"/>
          <w:color w:val="000000"/>
          <w:lang w:val="en-GB"/>
        </w:rPr>
      </w:pPr>
      <w:r>
        <w:rPr>
          <w:rFonts w:cs="Arial" w:ascii="Arial" w:hAnsi="Arial"/>
          <w:color w:val="000000"/>
          <w:lang w:val="en-GB"/>
        </w:rPr>
        <w:t>Logo and horizontal main menu bar at the header;</w:t>
      </w:r>
    </w:p>
    <w:p>
      <w:pPr>
        <w:pStyle w:val="Style8"/>
        <w:numPr>
          <w:ilvl w:val="0"/>
          <w:numId w:val="3"/>
        </w:numPr>
        <w:rPr>
          <w:rFonts w:ascii="Arial" w:hAnsi="Arial" w:cs="Arial"/>
          <w:color w:val="000000"/>
          <w:lang w:val="en-GB"/>
        </w:rPr>
      </w:pPr>
      <w:r>
        <w:rPr>
          <w:rFonts w:cs="Arial" w:ascii="Arial" w:hAnsi="Arial"/>
          <w:color w:val="000000"/>
          <w:lang w:val="en-GB"/>
        </w:rPr>
        <w:t xml:space="preserve">Screen body that usually reflects currently opened table or object detail form; </w:t>
      </w:r>
    </w:p>
    <w:p>
      <w:pPr>
        <w:pStyle w:val="Style8"/>
        <w:numPr>
          <w:ilvl w:val="0"/>
          <w:numId w:val="3"/>
        </w:numPr>
        <w:rPr>
          <w:rFonts w:ascii="Arial" w:hAnsi="Arial" w:cs="Arial"/>
          <w:color w:val="000000"/>
          <w:lang w:val="en-GB"/>
        </w:rPr>
      </w:pPr>
      <w:r>
        <w:rPr>
          <w:rFonts w:cs="Arial" w:ascii="Arial" w:hAnsi="Arial"/>
          <w:color w:val="000000"/>
          <w:lang w:val="en-GB"/>
        </w:rPr>
        <w:t xml:space="preserve">Information bar that is located in the footer </w:t>
      </w:r>
    </w:p>
    <w:p>
      <w:pPr>
        <w:pStyle w:val="2"/>
        <w:numPr>
          <w:ilvl w:val="1"/>
          <w:numId w:val="2"/>
        </w:numPr>
        <w:rPr>
          <w:lang w:val="en-GB"/>
        </w:rPr>
      </w:pPr>
      <w:bookmarkStart w:id="7" w:name="_Toc532829920"/>
      <w:bookmarkStart w:id="8" w:name="_Toc436833160"/>
      <w:bookmarkStart w:id="9" w:name="_Toc298514523"/>
      <w:bookmarkStart w:id="10" w:name="_Ref298334710"/>
      <w:bookmarkEnd w:id="7"/>
      <w:bookmarkEnd w:id="8"/>
      <w:bookmarkEnd w:id="9"/>
      <w:bookmarkEnd w:id="10"/>
      <w:r>
        <w:rPr>
          <w:lang w:val="en-GB"/>
        </w:rPr>
        <w:t>The TMS/X main menu</w:t>
      </w:r>
    </w:p>
    <w:p>
      <w:pPr>
        <w:pStyle w:val="Style8"/>
        <w:ind w:hanging="0"/>
        <w:rPr>
          <w:rFonts w:ascii="Arial" w:hAnsi="Arial" w:cs="Arial"/>
          <w:color w:val="000000"/>
          <w:lang w:val="en-GB"/>
        </w:rPr>
      </w:pPr>
      <w:r>
        <w:rPr>
          <w:rFonts w:cs="Arial" w:ascii="Arial" w:hAnsi="Arial"/>
          <w:color w:val="000000"/>
          <w:lang w:val="en-GB"/>
        </w:rPr>
        <w:t xml:space="preserve">The TMS/X main menu is a horizontal bar at the top of the application page. The main menu contains top-level items that correspond to separate application’s sections. The top-level items may contain sub-items that are opened automatically, when you click the parent menu item. Each sub-item itself may contain one or few sub-items, etc. (multi-level hierarchy): </w:t>
      </w:r>
    </w:p>
    <w:p>
      <w:pPr>
        <w:pStyle w:val="Normal"/>
        <w:keepNext/>
        <w:tabs>
          <w:tab w:val="left" w:pos="284" w:leader="none"/>
        </w:tabs>
        <w:spacing w:lineRule="auto" w:line="240"/>
        <w:ind w:hanging="0"/>
        <w:jc w:val="center"/>
        <w:rPr>
          <w:rFonts w:ascii="Arial" w:hAnsi="Arial" w:cs="Arial"/>
          <w:color w:val="000000"/>
          <w:lang w:val="en-GB"/>
        </w:rPr>
      </w:pPr>
      <w:r>
        <w:rPr/>
        <w:drawing>
          <wp:inline distT="0" distB="0" distL="0" distR="0">
            <wp:extent cx="6400800" cy="22860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6400800" cy="228600"/>
                    </a:xfrm>
                    <a:prstGeom prst="rect">
                      <a:avLst/>
                    </a:prstGeom>
                  </pic:spPr>
                </pic:pic>
              </a:graphicData>
            </a:graphic>
          </wp:inline>
        </w:drawing>
      </w:r>
    </w:p>
    <w:p>
      <w:pPr>
        <w:pStyle w:val="Style8"/>
        <w:ind w:hanging="0"/>
        <w:rPr>
          <w:rFonts w:ascii="Arial" w:hAnsi="Arial" w:cs="Arial"/>
          <w:color w:val="000000"/>
          <w:lang w:val="en-GB"/>
        </w:rPr>
      </w:pPr>
      <w:r>
        <w:rPr>
          <w:rFonts w:cs="Arial" w:ascii="Arial" w:hAnsi="Arial"/>
          <w:color w:val="000000"/>
          <w:lang w:val="en-GB"/>
        </w:rPr>
        <w:t>The user’s main menu contains the following submenus:</w:t>
      </w:r>
    </w:p>
    <w:p>
      <w:pPr>
        <w:pStyle w:val="Style8"/>
        <w:numPr>
          <w:ilvl w:val="0"/>
          <w:numId w:val="5"/>
        </w:numPr>
        <w:rPr>
          <w:rFonts w:ascii="Arial" w:hAnsi="Arial" w:cs="Arial"/>
          <w:color w:val="000000"/>
          <w:lang w:val="en-GB"/>
        </w:rPr>
      </w:pPr>
      <w:r>
        <w:rPr>
          <w:rFonts w:cs="Arial" w:ascii="Arial" w:hAnsi="Arial"/>
          <w:b/>
          <w:color w:val="000000"/>
          <w:lang w:val="en-GB"/>
        </w:rPr>
        <w:t>TMS/X</w:t>
      </w:r>
      <w:r>
        <w:rPr>
          <w:rFonts w:cs="Arial" w:ascii="Arial" w:hAnsi="Arial"/>
          <w:color w:val="000000"/>
          <w:lang w:val="en-GB"/>
        </w:rPr>
        <w:t xml:space="preserve"> – closes currently opened page and returns to the home blank page;</w:t>
      </w:r>
    </w:p>
    <w:p>
      <w:pPr>
        <w:pStyle w:val="Style8"/>
        <w:numPr>
          <w:ilvl w:val="0"/>
          <w:numId w:val="5"/>
        </w:numPr>
        <w:rPr/>
      </w:pPr>
      <w:r>
        <w:rPr>
          <w:rFonts w:cs="Arial" w:ascii="Arial" w:hAnsi="Arial"/>
          <w:b/>
          <w:color w:val="000000"/>
          <w:lang w:val="en-GB"/>
        </w:rPr>
        <w:t xml:space="preserve">Capture </w:t>
      </w:r>
      <w:r>
        <w:rPr>
          <w:rFonts w:cs="Arial" w:ascii="Arial" w:hAnsi="Arial"/>
          <w:color w:val="000000"/>
          <w:lang w:val="en-GB"/>
        </w:rPr>
        <w:t xml:space="preserve">– allows users to create a new operation (instruction) of selected type. See the section </w:t>
      </w:r>
      <w:r>
        <w:rPr>
          <w:rFonts w:cs="Arial" w:ascii="Arial" w:hAnsi="Arial"/>
          <w:color w:val="000000"/>
          <w:lang w:val="en-GB"/>
        </w:rPr>
        <w:fldChar w:fldCharType="begin"/>
      </w:r>
      <w:r>
        <w:instrText> REF _Ref482696491 \r \h </w:instrText>
      </w:r>
      <w:r>
        <w:fldChar w:fldCharType="separate"/>
      </w:r>
      <w:r>
        <w:t>Ошибка: источник перекрёстной ссылки не найден</w:t>
      </w:r>
      <w:r>
        <w:fldChar w:fldCharType="end"/>
      </w:r>
      <w:r>
        <w:rPr>
          <w:rFonts w:cs="Arial" w:ascii="Arial" w:hAnsi="Arial"/>
          <w:color w:val="000000"/>
          <w:lang w:val="en-GB"/>
        </w:rPr>
        <w:t xml:space="preserve"> below for details;</w:t>
      </w:r>
    </w:p>
    <w:p>
      <w:pPr>
        <w:pStyle w:val="Style8"/>
        <w:numPr>
          <w:ilvl w:val="0"/>
          <w:numId w:val="5"/>
        </w:numPr>
        <w:rPr/>
      </w:pPr>
      <w:r>
        <w:rPr>
          <w:rFonts w:cs="Arial" w:ascii="Arial" w:hAnsi="Arial"/>
          <w:b/>
          <w:color w:val="000000"/>
          <w:lang w:val="en-GB"/>
        </w:rPr>
        <w:t xml:space="preserve">Monitoring </w:t>
      </w:r>
      <w:r>
        <w:rPr>
          <w:rFonts w:cs="Arial" w:ascii="Arial" w:hAnsi="Arial"/>
          <w:color w:val="000000"/>
          <w:lang w:val="en-GB"/>
        </w:rPr>
        <w:t xml:space="preserve">– allows users to monitor base objects and operations (such as transactions and messages) registered in the Central node system. See the section </w:t>
      </w:r>
      <w:r>
        <w:rPr>
          <w:rFonts w:cs="Arial" w:ascii="Arial" w:hAnsi="Arial"/>
          <w:color w:val="000000"/>
          <w:lang w:val="en-GB"/>
        </w:rPr>
        <w:fldChar w:fldCharType="begin"/>
      </w:r>
      <w:r>
        <w:instrText> REF _Ref505166297 \r \h </w:instrText>
      </w:r>
      <w:r>
        <w:fldChar w:fldCharType="separate"/>
      </w:r>
      <w:r>
        <w:t>Ошибка: источник перекрёстной ссылки не найден</w:t>
      </w:r>
      <w:r>
        <w:fldChar w:fldCharType="end"/>
      </w:r>
      <w:r>
        <w:rPr>
          <w:rFonts w:cs="Arial" w:ascii="Arial" w:hAnsi="Arial"/>
          <w:color w:val="000000"/>
          <w:lang w:val="en-GB"/>
        </w:rPr>
        <w:t xml:space="preserve"> below for details;</w:t>
      </w:r>
    </w:p>
    <w:p>
      <w:pPr>
        <w:pStyle w:val="Style8"/>
        <w:numPr>
          <w:ilvl w:val="0"/>
          <w:numId w:val="5"/>
        </w:numPr>
        <w:rPr/>
      </w:pPr>
      <w:r>
        <w:rPr>
          <w:rFonts w:cs="Arial" w:ascii="Arial" w:hAnsi="Arial"/>
          <w:b/>
          <w:color w:val="000000"/>
          <w:lang w:val="en-GB"/>
        </w:rPr>
        <w:t>Dictionary</w:t>
      </w:r>
      <w:r>
        <w:rPr>
          <w:rFonts w:cs="Arial" w:ascii="Arial" w:hAnsi="Arial"/>
          <w:color w:val="000000"/>
          <w:lang w:val="en-GB"/>
        </w:rPr>
        <w:t xml:space="preserve"> - displays dictionaries of correspondents, accounts, operation types and other accessory data that are used in payment preparation and processing. Operators can view, and Administrators can manage the dictionaries. See the section </w:t>
      </w:r>
      <w:r>
        <w:rPr>
          <w:rFonts w:cs="Arial" w:ascii="Arial" w:hAnsi="Arial"/>
          <w:color w:val="000000"/>
          <w:lang w:val="en-GB"/>
        </w:rPr>
        <w:fldChar w:fldCharType="begin"/>
      </w:r>
      <w:r>
        <w:instrText> REF _Ref476054101 \r \h </w:instrText>
      </w:r>
      <w:r>
        <w:fldChar w:fldCharType="separate"/>
      </w:r>
      <w:r>
        <w:t>Ошибка: источник перекрёстной ссылки не найден</w:t>
      </w:r>
      <w:r>
        <w:fldChar w:fldCharType="end"/>
      </w:r>
      <w:r>
        <w:rPr>
          <w:rFonts w:cs="Arial" w:ascii="Arial" w:hAnsi="Arial"/>
          <w:color w:val="000000"/>
          <w:lang w:val="en-GB"/>
        </w:rPr>
        <w:t xml:space="preserve"> below for details;</w:t>
      </w:r>
    </w:p>
    <w:p>
      <w:pPr>
        <w:pStyle w:val="Style8"/>
        <w:numPr>
          <w:ilvl w:val="0"/>
          <w:numId w:val="5"/>
        </w:numPr>
        <w:rPr/>
      </w:pPr>
      <w:r>
        <w:rPr>
          <w:rFonts w:cs="Arial" w:ascii="Arial" w:hAnsi="Arial"/>
          <w:b/>
          <w:color w:val="000000"/>
          <w:lang w:val="en-GB"/>
        </w:rPr>
        <w:t>Reports</w:t>
      </w:r>
      <w:r>
        <w:rPr>
          <w:rFonts w:cs="Arial" w:ascii="Arial" w:hAnsi="Arial"/>
          <w:color w:val="000000"/>
          <w:lang w:val="en-GB"/>
        </w:rPr>
        <w:t xml:space="preserve"> – allows users to view and print custom reports on monitoring transactions and user activity. See the section </w:t>
      </w:r>
      <w:r>
        <w:rPr>
          <w:rFonts w:cs="Arial" w:ascii="Arial" w:hAnsi="Arial"/>
          <w:color w:val="000000"/>
          <w:lang w:val="en-GB"/>
        </w:rPr>
        <w:fldChar w:fldCharType="begin"/>
      </w:r>
      <w:r>
        <w:instrText> REF _Ref482696503 \r \h </w:instrText>
      </w:r>
      <w:r>
        <w:fldChar w:fldCharType="separate"/>
      </w:r>
      <w:r>
        <w:t>Ошибка: источник перекрёстной ссылки не найден</w:t>
      </w:r>
      <w:r>
        <w:fldChar w:fldCharType="end"/>
      </w:r>
      <w:r>
        <w:rPr>
          <w:rFonts w:cs="Arial" w:ascii="Arial" w:hAnsi="Arial"/>
          <w:color w:val="000000"/>
          <w:lang w:val="en-GB"/>
        </w:rPr>
        <w:t xml:space="preserve"> below; </w:t>
      </w:r>
    </w:p>
    <w:p>
      <w:pPr>
        <w:pStyle w:val="Style8"/>
        <w:numPr>
          <w:ilvl w:val="0"/>
          <w:numId w:val="5"/>
        </w:numPr>
        <w:rPr/>
      </w:pPr>
      <w:r>
        <w:rPr>
          <w:rFonts w:cs="Arial" w:ascii="Arial" w:hAnsi="Arial"/>
          <w:b/>
          <w:color w:val="000000"/>
          <w:lang w:val="en-GB"/>
        </w:rPr>
        <w:t xml:space="preserve">User tools </w:t>
      </w:r>
      <w:r>
        <w:rPr>
          <w:rFonts w:cs="Arial" w:ascii="Arial" w:hAnsi="Arial"/>
          <w:color w:val="000000"/>
          <w:lang w:val="en-GB"/>
        </w:rPr>
        <w:t xml:space="preserve">(shown as the user name’s icon with a drop down menu </w:t>
      </w:r>
      <w:r>
        <w:rPr>
          <w:rFonts w:cs="Arial" w:ascii="Arial" w:hAnsi="Arial"/>
          <w:color w:val="000000"/>
          <w:lang w:val="en-GB"/>
        </w:rPr>
        <w:drawing>
          <wp:inline distT="0" distB="0" distL="0" distR="1905">
            <wp:extent cx="436245" cy="200025"/>
            <wp:effectExtent l="0" t="0" r="0" b="0"/>
            <wp:docPr id="3"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8" descr=""/>
                    <pic:cNvPicPr>
                      <a:picLocks noChangeAspect="1" noChangeArrowheads="1"/>
                    </pic:cNvPicPr>
                  </pic:nvPicPr>
                  <pic:blipFill>
                    <a:blip r:embed="rId4"/>
                    <a:stretch>
                      <a:fillRect/>
                    </a:stretch>
                  </pic:blipFill>
                  <pic:spPr bwMode="auto">
                    <a:xfrm>
                      <a:off x="0" y="0"/>
                      <a:ext cx="436245" cy="200025"/>
                    </a:xfrm>
                    <a:prstGeom prst="rect">
                      <a:avLst/>
                    </a:prstGeom>
                  </pic:spPr>
                </pic:pic>
              </a:graphicData>
            </a:graphic>
          </wp:inline>
        </w:drawing>
      </w:r>
      <w:r>
        <w:rPr>
          <w:rFonts w:cs="Arial" w:ascii="Arial" w:hAnsi="Arial"/>
          <w:color w:val="000000"/>
          <w:lang w:val="en-GB"/>
        </w:rPr>
        <w:t xml:space="preserve">) – allows user to login on/off and change their password (See the section </w:t>
      </w:r>
      <w:r>
        <w:rPr>
          <w:rFonts w:cs="Arial" w:ascii="Arial" w:hAnsi="Arial"/>
          <w:color w:val="000000"/>
          <w:lang w:val="en-GB"/>
        </w:rPr>
        <w:fldChar w:fldCharType="begin"/>
      </w:r>
      <w:r>
        <w:instrText> REF _Ref481683988 \r \h </w:instrText>
      </w:r>
      <w:r>
        <w:fldChar w:fldCharType="separate"/>
      </w:r>
      <w:r>
        <w:t>Ошибка: источник перекрёстной ссылки не найден</w:t>
      </w:r>
      <w:r>
        <w:fldChar w:fldCharType="end"/>
      </w:r>
      <w:r>
        <w:rPr>
          <w:rFonts w:cs="Arial" w:ascii="Arial" w:hAnsi="Arial"/>
          <w:color w:val="000000"/>
          <w:lang w:val="en-GB"/>
        </w:rPr>
        <w:t xml:space="preserve"> below for details). Also displays the user login information.</w:t>
      </w:r>
    </w:p>
    <w:p>
      <w:pPr>
        <w:pStyle w:val="2"/>
        <w:numPr>
          <w:ilvl w:val="1"/>
          <w:numId w:val="2"/>
        </w:numPr>
        <w:rPr>
          <w:lang w:val="en-GB"/>
        </w:rPr>
      </w:pPr>
      <w:bookmarkStart w:id="11" w:name="_Toc532829921"/>
      <w:bookmarkStart w:id="12" w:name="_Toc436833161"/>
      <w:bookmarkStart w:id="13" w:name="_Toc298514524"/>
      <w:r>
        <w:rPr>
          <w:lang w:val="en-GB"/>
        </w:rPr>
        <w:t xml:space="preserve">Informational </w:t>
      </w:r>
      <w:bookmarkEnd w:id="12"/>
      <w:bookmarkEnd w:id="13"/>
      <w:bookmarkEnd w:id="11"/>
      <w:r>
        <w:rPr>
          <w:lang w:val="en-GB"/>
        </w:rPr>
        <w:t>bar</w:t>
      </w:r>
    </w:p>
    <w:p>
      <w:pPr>
        <w:pStyle w:val="Normal"/>
        <w:spacing w:lineRule="auto" w:line="240"/>
        <w:ind w:hanging="0"/>
        <w:rPr>
          <w:rFonts w:ascii="Arial" w:hAnsi="Arial" w:cs="Arial"/>
          <w:color w:val="000000"/>
          <w:lang w:val="en-GB"/>
        </w:rPr>
      </w:pPr>
      <w:r>
        <w:rPr>
          <w:rFonts w:cs="Arial" w:ascii="Arial" w:hAnsi="Arial"/>
          <w:color w:val="000000"/>
          <w:lang w:val="en-GB"/>
        </w:rPr>
        <w:t>The following information is indicated at the bottom of the TMS/X page:</w:t>
      </w:r>
    </w:p>
    <w:p>
      <w:pPr>
        <w:pStyle w:val="Normal"/>
        <w:spacing w:before="240" w:after="0"/>
        <w:ind w:hanging="0"/>
        <w:jc w:val="center"/>
        <w:rPr>
          <w:rFonts w:ascii="Arial" w:hAnsi="Arial" w:cs="Arial"/>
          <w:lang w:val="en-GB"/>
        </w:rPr>
      </w:pPr>
      <w:r>
        <w:rPr/>
        <w:drawing>
          <wp:inline distT="0" distB="0" distL="0" distR="0">
            <wp:extent cx="6391275" cy="21844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6391275" cy="218440"/>
                    </a:xfrm>
                    <a:prstGeom prst="rect">
                      <a:avLst/>
                    </a:prstGeom>
                  </pic:spPr>
                </pic:pic>
              </a:graphicData>
            </a:graphic>
          </wp:inline>
        </w:drawing>
      </w:r>
    </w:p>
    <w:p>
      <w:pPr>
        <w:pStyle w:val="Style8"/>
        <w:numPr>
          <w:ilvl w:val="0"/>
          <w:numId w:val="3"/>
        </w:numPr>
        <w:rPr>
          <w:rFonts w:ascii="Arial" w:hAnsi="Arial" w:cs="Arial"/>
          <w:color w:val="000000"/>
          <w:lang w:val="en-GB"/>
        </w:rPr>
      </w:pPr>
      <w:r>
        <w:rPr>
          <w:rFonts w:cs="Arial" w:ascii="Arial" w:hAnsi="Arial"/>
          <w:color w:val="000000"/>
          <w:lang w:val="en-GB"/>
        </w:rPr>
        <w:t>The workplace registered name;</w:t>
      </w:r>
    </w:p>
    <w:p>
      <w:pPr>
        <w:pStyle w:val="Style8"/>
        <w:numPr>
          <w:ilvl w:val="0"/>
          <w:numId w:val="3"/>
        </w:numPr>
        <w:rPr>
          <w:rFonts w:ascii="Arial" w:hAnsi="Arial" w:cs="Arial"/>
          <w:color w:val="000000"/>
          <w:lang w:val="en-GB"/>
        </w:rPr>
      </w:pPr>
      <w:r>
        <w:rPr>
          <w:rFonts w:cs="Arial" w:ascii="Arial" w:hAnsi="Arial"/>
          <w:color w:val="000000"/>
          <w:lang w:val="en-GB"/>
        </w:rPr>
        <w:t xml:space="preserve">The workplace software current version and copyrights; </w:t>
      </w:r>
    </w:p>
    <w:p>
      <w:pPr>
        <w:pStyle w:val="Style8"/>
        <w:numPr>
          <w:ilvl w:val="0"/>
          <w:numId w:val="3"/>
        </w:numPr>
        <w:rPr>
          <w:rFonts w:ascii="Arial" w:hAnsi="Arial" w:cs="Arial"/>
          <w:color w:val="000000"/>
          <w:lang w:val="en-GB"/>
        </w:rPr>
      </w:pPr>
      <w:r>
        <w:rPr>
          <w:rFonts w:cs="Arial" w:ascii="Arial" w:hAnsi="Arial"/>
          <w:color w:val="000000"/>
          <w:lang w:val="en-GB"/>
        </w:rPr>
        <w:t>The name of current period and date of the business day (to see more details about a schedule of the day, just click the period name hyperlink. The schedule will be displayed in a separate window):</w:t>
      </w:r>
    </w:p>
    <w:p>
      <w:pPr>
        <w:pStyle w:val="Style8"/>
        <w:ind w:hanging="0"/>
        <w:rPr>
          <w:rFonts w:ascii="Arial" w:hAnsi="Arial" w:cs="Arial"/>
          <w:color w:val="000000"/>
          <w:lang w:val="en-GB"/>
        </w:rPr>
      </w:pPr>
      <w:r>
        <w:rPr/>
        <w:drawing>
          <wp:inline distT="0" distB="635" distL="0" distR="635">
            <wp:extent cx="6152515" cy="1294765"/>
            <wp:effectExtent l="0" t="0" r="0" b="0"/>
            <wp:docPr id="5" name="Рисунок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10" descr=""/>
                    <pic:cNvPicPr>
                      <a:picLocks noChangeAspect="1" noChangeArrowheads="1"/>
                    </pic:cNvPicPr>
                  </pic:nvPicPr>
                  <pic:blipFill>
                    <a:blip r:embed="rId6"/>
                    <a:stretch>
                      <a:fillRect/>
                    </a:stretch>
                  </pic:blipFill>
                  <pic:spPr bwMode="auto">
                    <a:xfrm>
                      <a:off x="0" y="0"/>
                      <a:ext cx="6152515" cy="1294765"/>
                    </a:xfrm>
                    <a:prstGeom prst="rect">
                      <a:avLst/>
                    </a:prstGeom>
                  </pic:spPr>
                </pic:pic>
              </a:graphicData>
            </a:graphic>
          </wp:inline>
        </w:drawing>
      </w:r>
    </w:p>
    <w:p>
      <w:pPr>
        <w:pStyle w:val="Style8"/>
        <w:numPr>
          <w:ilvl w:val="0"/>
          <w:numId w:val="3"/>
        </w:numPr>
        <w:rPr>
          <w:rFonts w:ascii="Arial" w:hAnsi="Arial" w:cs="Arial"/>
          <w:color w:val="000000"/>
          <w:lang w:val="en-GB"/>
        </w:rPr>
      </w:pPr>
      <w:r>
        <w:rPr>
          <w:rFonts w:cs="Arial" w:ascii="Arial" w:hAnsi="Arial"/>
          <w:color w:val="000000"/>
          <w:lang w:val="en-GB"/>
        </w:rPr>
        <w:t>The signs of active/inactive connection (to see more details, just click the sign hyperlink):</w:t>
      </w:r>
    </w:p>
    <w:p>
      <w:pPr>
        <w:pStyle w:val="Style8"/>
        <w:ind w:left="1080" w:hanging="0"/>
        <w:jc w:val="center"/>
        <w:rPr>
          <w:rFonts w:ascii="Arial" w:hAnsi="Arial" w:cs="Arial"/>
          <w:color w:val="000000"/>
          <w:lang w:val="en-GB"/>
        </w:rPr>
      </w:pPr>
      <w:r>
        <w:rPr/>
        <w:drawing>
          <wp:inline distT="0" distB="0" distL="0" distR="0">
            <wp:extent cx="2830830" cy="648335"/>
            <wp:effectExtent l="0" t="0" r="0" b="0"/>
            <wp:docPr id="6" name="Picture 881" descr="C:\Users\sazonov\AppData\Local\Temp\SNAGHTML1bcb1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81" descr="C:\Users\sazonov\AppData\Local\Temp\SNAGHTML1bcb1e9.PNG"/>
                    <pic:cNvPicPr>
                      <a:picLocks noChangeAspect="1" noChangeArrowheads="1"/>
                    </pic:cNvPicPr>
                  </pic:nvPicPr>
                  <pic:blipFill>
                    <a:blip r:embed="rId7"/>
                    <a:stretch>
                      <a:fillRect/>
                    </a:stretch>
                  </pic:blipFill>
                  <pic:spPr bwMode="auto">
                    <a:xfrm>
                      <a:off x="0" y="0"/>
                      <a:ext cx="2830830" cy="648335"/>
                    </a:xfrm>
                    <a:prstGeom prst="rect">
                      <a:avLst/>
                    </a:prstGeom>
                  </pic:spPr>
                </pic:pic>
              </a:graphicData>
            </a:graphic>
          </wp:inline>
        </w:drawing>
      </w:r>
    </w:p>
    <w:p>
      <w:pPr>
        <w:pStyle w:val="Style8"/>
        <w:ind w:left="1080" w:hanging="0"/>
        <w:jc w:val="center"/>
        <w:rPr>
          <w:rFonts w:ascii="Arial" w:hAnsi="Arial" w:cs="Arial"/>
          <w:color w:val="000000"/>
          <w:lang w:val="en-GB"/>
        </w:rPr>
      </w:pPr>
      <w:r>
        <w:rPr/>
        <w:drawing>
          <wp:inline distT="0" distB="5080" distL="0" distR="0">
            <wp:extent cx="2996565" cy="681355"/>
            <wp:effectExtent l="0" t="0" r="0" b="0"/>
            <wp:docPr id="7" name="Picture 1113" descr="C:\Users\sazonov\AppData\Local\Temp\SNAGHTML16d81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13" descr="C:\Users\sazonov\AppData\Local\Temp\SNAGHTML16d81f2.PNG"/>
                    <pic:cNvPicPr>
                      <a:picLocks noChangeAspect="1" noChangeArrowheads="1"/>
                    </pic:cNvPicPr>
                  </pic:nvPicPr>
                  <pic:blipFill>
                    <a:blip r:embed="rId8"/>
                    <a:stretch>
                      <a:fillRect/>
                    </a:stretch>
                  </pic:blipFill>
                  <pic:spPr bwMode="auto">
                    <a:xfrm>
                      <a:off x="0" y="0"/>
                      <a:ext cx="2996565" cy="681355"/>
                    </a:xfrm>
                    <a:prstGeom prst="rect">
                      <a:avLst/>
                    </a:prstGeom>
                  </pic:spPr>
                </pic:pic>
              </a:graphicData>
            </a:graphic>
          </wp:inline>
        </w:drawing>
      </w:r>
    </w:p>
    <w:p>
      <w:pPr>
        <w:pStyle w:val="2"/>
        <w:numPr>
          <w:ilvl w:val="1"/>
          <w:numId w:val="2"/>
        </w:numPr>
        <w:rPr>
          <w:lang w:val="en-GB"/>
        </w:rPr>
      </w:pPr>
      <w:bookmarkStart w:id="14" w:name="_Toc532829922"/>
      <w:bookmarkStart w:id="15" w:name="_Toc436833162"/>
      <w:bookmarkStart w:id="16" w:name="_Toc298514525"/>
      <w:bookmarkEnd w:id="14"/>
      <w:bookmarkEnd w:id="15"/>
      <w:bookmarkEnd w:id="16"/>
      <w:r>
        <w:rPr>
          <w:lang w:val="en-GB"/>
        </w:rPr>
        <w:t>The TMS/X tables</w:t>
      </w:r>
    </w:p>
    <w:p>
      <w:pPr>
        <w:pStyle w:val="3"/>
        <w:numPr>
          <w:ilvl w:val="2"/>
          <w:numId w:val="2"/>
        </w:numPr>
        <w:rPr>
          <w:lang w:val="en-GB"/>
        </w:rPr>
      </w:pPr>
      <w:bookmarkStart w:id="17" w:name="_Toc532829923"/>
      <w:bookmarkEnd w:id="17"/>
      <w:r>
        <w:rPr>
          <w:lang w:val="en-GB"/>
        </w:rPr>
        <w:t>TMS/X table layout</w:t>
      </w:r>
    </w:p>
    <w:p>
      <w:pPr>
        <w:pStyle w:val="Style8"/>
        <w:ind w:hanging="0"/>
        <w:rPr>
          <w:rFonts w:ascii="Arial" w:hAnsi="Arial" w:cs="Arial"/>
          <w:color w:val="000000"/>
          <w:lang w:val="en-GB"/>
        </w:rPr>
      </w:pPr>
      <w:r>
        <w:rPr>
          <w:rFonts w:cs="Arial" w:ascii="Arial" w:hAnsi="Arial"/>
          <w:color w:val="000000"/>
          <w:lang w:val="en-GB"/>
        </w:rPr>
        <w:t>The following interface elements present in the TMS/X tables (dependently on the table data, some of them may be absent in a concrete table):</w:t>
      </w:r>
    </w:p>
    <w:p>
      <w:pPr>
        <w:pStyle w:val="Normal"/>
        <w:keepNext/>
        <w:spacing w:lineRule="auto" w:line="240" w:before="120" w:after="0"/>
        <w:ind w:hanging="0"/>
        <w:rPr>
          <w:rFonts w:ascii="Arial" w:hAnsi="Arial" w:cs="Arial"/>
          <w:color w:val="000000"/>
          <w:lang w:val="en-GB"/>
        </w:rPr>
      </w:pPr>
      <w:r>
        <w:rPr/>
        <w:drawing>
          <wp:inline distT="0" distB="0" distL="0" distR="0">
            <wp:extent cx="5943600" cy="2933700"/>
            <wp:effectExtent l="0" t="0" r="0" b="0"/>
            <wp:docPr id="8" name="Picture 1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14" descr=""/>
                    <pic:cNvPicPr>
                      <a:picLocks noChangeAspect="1" noChangeArrowheads="1"/>
                    </pic:cNvPicPr>
                  </pic:nvPicPr>
                  <pic:blipFill>
                    <a:blip r:embed="rId9"/>
                    <a:stretch>
                      <a:fillRect/>
                    </a:stretch>
                  </pic:blipFill>
                  <pic:spPr bwMode="auto">
                    <a:xfrm>
                      <a:off x="0" y="0"/>
                      <a:ext cx="5943600" cy="2933700"/>
                    </a:xfrm>
                    <a:prstGeom prst="rect">
                      <a:avLst/>
                    </a:prstGeom>
                  </pic:spPr>
                </pic:pic>
              </a:graphicData>
            </a:graphic>
          </wp:inline>
        </w:drawing>
      </w:r>
    </w:p>
    <w:p>
      <w:pPr>
        <w:pStyle w:val="Style8"/>
        <w:numPr>
          <w:ilvl w:val="0"/>
          <w:numId w:val="3"/>
        </w:numPr>
        <w:rPr>
          <w:rFonts w:ascii="Arial" w:hAnsi="Arial" w:cs="Arial"/>
          <w:color w:val="000000"/>
          <w:lang w:val="en-GB"/>
        </w:rPr>
      </w:pPr>
      <w:r>
        <w:rPr>
          <w:rFonts w:cs="Arial" w:ascii="Arial" w:hAnsi="Arial"/>
          <w:color w:val="000000"/>
          <w:lang w:val="en-GB"/>
        </w:rPr>
        <w:t>A name of the opened table,</w:t>
      </w:r>
    </w:p>
    <w:p>
      <w:pPr>
        <w:pStyle w:val="Style8"/>
        <w:numPr>
          <w:ilvl w:val="0"/>
          <w:numId w:val="3"/>
        </w:numPr>
        <w:rPr>
          <w:rFonts w:ascii="Arial" w:hAnsi="Arial" w:cs="Arial"/>
          <w:color w:val="000000"/>
          <w:lang w:val="en-GB"/>
        </w:rPr>
      </w:pPr>
      <w:r>
        <w:rPr>
          <w:rFonts w:cs="Arial" w:ascii="Arial" w:hAnsi="Arial"/>
          <w:color w:val="000000"/>
          <w:lang w:val="en-GB"/>
        </w:rPr>
        <w:t>The table’s toolbar with the buttons for calling actions, which will affect the table or manipulate its record. The toolbar is placed just above the table. The number of buttons may be various for specific tables (some buttons may absent in some tables). Typical actions are:</w:t>
      </w:r>
    </w:p>
    <w:p>
      <w:pPr>
        <w:pStyle w:val="Style8"/>
        <w:ind w:left="1440" w:hanging="0"/>
        <w:rPr>
          <w:rFonts w:ascii="Arial" w:hAnsi="Arial" w:cs="Arial"/>
          <w:color w:val="000000"/>
          <w:lang w:val="en-GB"/>
        </w:rPr>
      </w:pPr>
      <w:r>
        <w:rPr/>
        <w:drawing>
          <wp:inline distT="0" distB="0" distL="0" distR="635">
            <wp:extent cx="285750" cy="257175"/>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0"/>
                    <a:stretch>
                      <a:fillRect/>
                    </a:stretch>
                  </pic:blipFill>
                  <pic:spPr bwMode="auto">
                    <a:xfrm>
                      <a:off x="0" y="0"/>
                      <a:ext cx="285750" cy="257175"/>
                    </a:xfrm>
                    <a:prstGeom prst="rect">
                      <a:avLst/>
                    </a:prstGeom>
                  </pic:spPr>
                </pic:pic>
              </a:graphicData>
            </a:graphic>
          </wp:inline>
        </w:drawing>
      </w:r>
      <w:r>
        <w:rPr>
          <w:rFonts w:cs="Arial" w:ascii="Arial" w:hAnsi="Arial"/>
          <w:color w:val="000000"/>
          <w:lang w:val="en-GB"/>
        </w:rPr>
        <w:t xml:space="preserve"> </w:t>
      </w:r>
      <w:r>
        <w:rPr>
          <w:rFonts w:cs="Arial" w:ascii="Arial" w:hAnsi="Arial"/>
          <w:color w:val="000000"/>
          <w:lang w:val="en-GB"/>
        </w:rPr>
        <w:t>- refreshes the table data (some tables (Transactions, Sustem events, etc.) are refreshed automatically and user can refresh other tables manually anytime via pressing the button);</w:t>
      </w:r>
    </w:p>
    <w:p>
      <w:pPr>
        <w:pStyle w:val="Style8"/>
        <w:ind w:left="1440" w:hanging="0"/>
        <w:rPr>
          <w:rFonts w:ascii="Arial" w:hAnsi="Arial" w:cs="Arial"/>
          <w:color w:val="000000"/>
          <w:lang w:val="en-GB"/>
        </w:rPr>
      </w:pPr>
      <w:r>
        <w:rPr/>
        <w:drawing>
          <wp:inline distT="0" distB="0" distL="0" distR="635">
            <wp:extent cx="266700" cy="238125"/>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1"/>
                    <a:stretch>
                      <a:fillRect/>
                    </a:stretch>
                  </pic:blipFill>
                  <pic:spPr bwMode="auto">
                    <a:xfrm>
                      <a:off x="0" y="0"/>
                      <a:ext cx="266700" cy="238125"/>
                    </a:xfrm>
                    <a:prstGeom prst="rect">
                      <a:avLst/>
                    </a:prstGeom>
                  </pic:spPr>
                </pic:pic>
              </a:graphicData>
            </a:graphic>
          </wp:inline>
        </w:drawing>
      </w:r>
      <w:r>
        <w:rPr>
          <w:rFonts w:cs="Arial" w:ascii="Arial" w:hAnsi="Arial"/>
          <w:color w:val="000000"/>
          <w:lang w:val="en-GB"/>
        </w:rPr>
        <w:t xml:space="preserve"> </w:t>
      </w:r>
      <w:r>
        <w:rPr>
          <w:rFonts w:cs="Arial" w:ascii="Arial" w:hAnsi="Arial"/>
          <w:color w:val="000000"/>
          <w:lang w:val="en-GB"/>
        </w:rPr>
        <w:t>- adds a new record into the table (correspondent entry form will be opened in a separate window);</w:t>
      </w:r>
    </w:p>
    <w:p>
      <w:pPr>
        <w:pStyle w:val="Style8"/>
        <w:ind w:left="1440" w:hanging="0"/>
        <w:rPr/>
      </w:pPr>
      <w:r>
        <w:rPr/>
        <w:drawing>
          <wp:inline distT="0" distB="0" distL="0" distR="635">
            <wp:extent cx="266700" cy="219075"/>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2"/>
                    <a:stretch>
                      <a:fillRect/>
                    </a:stretch>
                  </pic:blipFill>
                  <pic:spPr bwMode="auto">
                    <a:xfrm>
                      <a:off x="0" y="0"/>
                      <a:ext cx="266700" cy="219075"/>
                    </a:xfrm>
                    <a:prstGeom prst="rect">
                      <a:avLst/>
                    </a:prstGeom>
                  </pic:spPr>
                </pic:pic>
              </a:graphicData>
            </a:graphic>
          </wp:inline>
        </w:drawing>
      </w:r>
      <w:r>
        <w:rPr>
          <w:rFonts w:cs="Arial" w:ascii="Arial" w:hAnsi="Arial"/>
          <w:color w:val="000000"/>
          <w:lang w:val="en-GB"/>
        </w:rPr>
        <w:t xml:space="preserve">-  pops up a context menu (see the description of its items in sections </w:t>
      </w:r>
      <w:r>
        <w:rPr>
          <w:rFonts w:cs="Arial" w:ascii="Arial" w:hAnsi="Arial"/>
          <w:color w:val="000000"/>
          <w:lang w:val="en-GB"/>
        </w:rPr>
        <w:fldChar w:fldCharType="begin"/>
      </w:r>
      <w:r>
        <w:instrText> REF _Ref473794568 \r \h </w:instrText>
      </w:r>
      <w:r>
        <w:fldChar w:fldCharType="separate"/>
      </w:r>
      <w:r>
        <w:t>1.4.2</w:t>
      </w:r>
      <w:r>
        <w:fldChar w:fldCharType="end"/>
      </w:r>
      <w:r>
        <w:rPr>
          <w:rFonts w:cs="Arial" w:ascii="Arial" w:hAnsi="Arial"/>
          <w:color w:val="000000"/>
          <w:lang w:val="en-GB"/>
        </w:rPr>
        <w:t xml:space="preserve">, </w:t>
      </w:r>
      <w:r>
        <w:rPr>
          <w:rFonts w:cs="Arial" w:ascii="Arial" w:hAnsi="Arial"/>
          <w:color w:val="000000"/>
          <w:lang w:val="en-GB"/>
        </w:rPr>
        <w:fldChar w:fldCharType="begin"/>
      </w:r>
      <w:r>
        <w:instrText> REF _Ref473794591 \r \h </w:instrText>
      </w:r>
      <w:r>
        <w:fldChar w:fldCharType="separate"/>
      </w:r>
      <w:r>
        <w:t>1.8</w:t>
      </w:r>
      <w:r>
        <w:fldChar w:fldCharType="end"/>
      </w:r>
      <w:r>
        <w:rPr>
          <w:rFonts w:cs="Arial" w:ascii="Arial" w:hAnsi="Arial"/>
          <w:color w:val="000000"/>
          <w:lang w:val="en-GB"/>
        </w:rPr>
        <w:t xml:space="preserve"> and </w:t>
      </w:r>
      <w:r>
        <w:rPr>
          <w:rFonts w:cs="Arial" w:ascii="Arial" w:hAnsi="Arial"/>
          <w:color w:val="000000"/>
          <w:lang w:val="en-GB"/>
        </w:rPr>
        <w:fldChar w:fldCharType="begin"/>
      </w:r>
      <w:r>
        <w:instrText> REF _Ref473794584 \r \h </w:instrText>
      </w:r>
      <w:r>
        <w:fldChar w:fldCharType="separate"/>
      </w:r>
      <w:r>
        <w:t>1.7</w:t>
      </w:r>
      <w:r>
        <w:fldChar w:fldCharType="end"/>
      </w:r>
      <w:r>
        <w:rPr>
          <w:rFonts w:cs="Arial" w:ascii="Arial" w:hAnsi="Arial"/>
          <w:color w:val="000000"/>
          <w:lang w:val="en-GB"/>
        </w:rPr>
        <w:t xml:space="preserve"> below):</w:t>
      </w:r>
    </w:p>
    <w:p>
      <w:pPr>
        <w:pStyle w:val="Style8"/>
        <w:ind w:left="1440" w:hanging="0"/>
        <w:jc w:val="center"/>
        <w:rPr>
          <w:rFonts w:ascii="Arial" w:hAnsi="Arial" w:cs="Arial"/>
          <w:color w:val="000000"/>
          <w:lang w:val="en-GB"/>
        </w:rPr>
      </w:pPr>
      <w:r>
        <w:rPr/>
        <w:drawing>
          <wp:inline distT="0" distB="635" distL="0" distR="0">
            <wp:extent cx="1273175" cy="875665"/>
            <wp:effectExtent l="0" t="0" r="0" b="0"/>
            <wp:docPr id="12" name="Picture 11" descr="C:\Users\sazonov\AppData\Local\Temp\SNAGHTML846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Users\sazonov\AppData\Local\Temp\SNAGHTML846440.PNG"/>
                    <pic:cNvPicPr>
                      <a:picLocks noChangeAspect="1" noChangeArrowheads="1"/>
                    </pic:cNvPicPr>
                  </pic:nvPicPr>
                  <pic:blipFill>
                    <a:blip r:embed="rId13"/>
                    <a:stretch>
                      <a:fillRect/>
                    </a:stretch>
                  </pic:blipFill>
                  <pic:spPr bwMode="auto">
                    <a:xfrm>
                      <a:off x="0" y="0"/>
                      <a:ext cx="1273175" cy="875665"/>
                    </a:xfrm>
                    <a:prstGeom prst="rect">
                      <a:avLst/>
                    </a:prstGeom>
                  </pic:spPr>
                </pic:pic>
              </a:graphicData>
            </a:graphic>
          </wp:inline>
        </w:drawing>
      </w:r>
    </w:p>
    <w:p>
      <w:pPr>
        <w:pStyle w:val="Style8"/>
        <w:ind w:left="1440" w:hanging="0"/>
        <w:rPr>
          <w:rFonts w:ascii="Arial" w:hAnsi="Arial" w:cs="Arial"/>
          <w:color w:val="000000"/>
          <w:lang w:val="en-GB"/>
        </w:rPr>
      </w:pPr>
      <w:r>
        <w:rPr/>
        <w:drawing>
          <wp:inline distT="0" distB="635" distL="0" distR="635">
            <wp:extent cx="266700" cy="228600"/>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14"/>
                    <a:stretch>
                      <a:fillRect/>
                    </a:stretch>
                  </pic:blipFill>
                  <pic:spPr bwMode="auto">
                    <a:xfrm>
                      <a:off x="0" y="0"/>
                      <a:ext cx="266700" cy="228600"/>
                    </a:xfrm>
                    <a:prstGeom prst="rect">
                      <a:avLst/>
                    </a:prstGeom>
                  </pic:spPr>
                </pic:pic>
              </a:graphicData>
            </a:graphic>
          </wp:inline>
        </w:drawing>
      </w:r>
      <w:r>
        <w:rPr>
          <w:rFonts w:cs="Arial" w:ascii="Arial" w:hAnsi="Arial"/>
          <w:color w:val="000000"/>
          <w:lang w:val="en-GB"/>
        </w:rPr>
        <w:t xml:space="preserve">- closes the table and returns to the home page of the TMS/X. </w:t>
      </w:r>
    </w:p>
    <w:p>
      <w:pPr>
        <w:pStyle w:val="Style8"/>
        <w:ind w:hanging="0"/>
        <w:rPr>
          <w:rFonts w:ascii="Arial" w:hAnsi="Arial" w:cs="Arial"/>
          <w:color w:val="000000"/>
          <w:lang w:val="en-GB"/>
        </w:rPr>
      </w:pPr>
      <w:r>
        <w:rPr>
          <w:rFonts w:cs="Arial" w:ascii="Arial" w:hAnsi="Arial"/>
          <w:color w:val="000000"/>
          <w:lang w:val="en-GB"/>
        </w:rPr>
        <w:t>The row local toolbar with icons of actions, which only affect the record, may be displayed in the last column of the table:</w:t>
      </w:r>
    </w:p>
    <w:p>
      <w:pPr>
        <w:pStyle w:val="Style8"/>
        <w:ind w:hanging="0"/>
        <w:jc w:val="center"/>
        <w:rPr>
          <w:rFonts w:ascii="Arial" w:hAnsi="Arial" w:cs="Arial"/>
          <w:color w:val="000000"/>
          <w:lang w:val="en-GB"/>
        </w:rPr>
      </w:pPr>
      <w:r>
        <w:rPr/>
        <w:drawing>
          <wp:inline distT="0" distB="0" distL="0" distR="0">
            <wp:extent cx="6391275" cy="594995"/>
            <wp:effectExtent l="0" t="0" r="0" b="0"/>
            <wp:docPr id="14"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3" descr=""/>
                    <pic:cNvPicPr>
                      <a:picLocks noChangeAspect="1" noChangeArrowheads="1"/>
                    </pic:cNvPicPr>
                  </pic:nvPicPr>
                  <pic:blipFill>
                    <a:blip r:embed="rId15"/>
                    <a:stretch>
                      <a:fillRect/>
                    </a:stretch>
                  </pic:blipFill>
                  <pic:spPr bwMode="auto">
                    <a:xfrm>
                      <a:off x="0" y="0"/>
                      <a:ext cx="6391275" cy="594995"/>
                    </a:xfrm>
                    <a:prstGeom prst="rect">
                      <a:avLst/>
                    </a:prstGeom>
                  </pic:spPr>
                </pic:pic>
              </a:graphicData>
            </a:graphic>
          </wp:inline>
        </w:drawing>
      </w:r>
    </w:p>
    <w:p>
      <w:pPr>
        <w:pStyle w:val="Style8"/>
        <w:ind w:hanging="0"/>
        <w:rPr>
          <w:rFonts w:ascii="Arial" w:hAnsi="Arial" w:cs="Arial"/>
          <w:color w:val="000000"/>
          <w:lang w:val="en-GB"/>
        </w:rPr>
      </w:pPr>
      <w:r>
        <w:rPr>
          <w:rFonts w:cs="Arial" w:ascii="Arial" w:hAnsi="Arial"/>
          <w:color w:val="000000"/>
          <w:lang w:val="en-GB"/>
        </w:rPr>
        <w:t>Description of such actions will be given in sections, referred to concrete tables.</w:t>
      </w:r>
    </w:p>
    <w:p>
      <w:pPr>
        <w:pStyle w:val="Style8"/>
        <w:numPr>
          <w:ilvl w:val="0"/>
          <w:numId w:val="4"/>
        </w:numPr>
        <w:rPr>
          <w:rFonts w:ascii="Arial" w:hAnsi="Arial" w:cs="Arial"/>
          <w:color w:val="000000"/>
          <w:lang w:val="en-GB"/>
        </w:rPr>
      </w:pPr>
      <w:r>
        <w:rPr>
          <w:rFonts w:cs="Arial" w:ascii="Arial" w:hAnsi="Arial"/>
          <w:color w:val="000000"/>
          <w:lang w:val="en-GB"/>
        </w:rPr>
        <w:t xml:space="preserve">Line of table header contains a set of descriptive names of the table's columns. You can sort the table's data in both ascending and descending order.  Use the down-arrow icon, which becomes visible when the mouse pointer is over a column name: </w:t>
      </w:r>
      <w:r>
        <w:rPr>
          <w:rFonts w:cs="Arial" w:ascii="Arial" w:hAnsi="Arial"/>
          <w:color w:val="000000"/>
          <w:lang w:val="en-GB"/>
        </w:rPr>
        <w:drawing>
          <wp:inline distT="0" distB="9525" distL="0" distR="0">
            <wp:extent cx="1714500" cy="276225"/>
            <wp:effectExtent l="0" t="0" r="0" b="0"/>
            <wp:docPr id="1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descr=""/>
                    <pic:cNvPicPr>
                      <a:picLocks noChangeAspect="1" noChangeArrowheads="1"/>
                    </pic:cNvPicPr>
                  </pic:nvPicPr>
                  <pic:blipFill>
                    <a:blip r:embed="rId16"/>
                    <a:stretch>
                      <a:fillRect/>
                    </a:stretch>
                  </pic:blipFill>
                  <pic:spPr bwMode="auto">
                    <a:xfrm>
                      <a:off x="0" y="0"/>
                      <a:ext cx="1714500" cy="276225"/>
                    </a:xfrm>
                    <a:prstGeom prst="rect">
                      <a:avLst/>
                    </a:prstGeom>
                  </pic:spPr>
                </pic:pic>
              </a:graphicData>
            </a:graphic>
          </wp:inline>
        </w:drawing>
      </w:r>
      <w:r>
        <w:rPr>
          <w:rFonts w:cs="Arial" w:ascii="Arial" w:hAnsi="Arial"/>
          <w:color w:val="000000"/>
          <w:lang w:val="en-GB"/>
        </w:rPr>
        <w:t>. You can also sort the table by the column's data by simply clicking on a column header. When the table is sorted by the column's data, it is indicated by an up-arrow (</w:t>
      </w:r>
      <w:r>
        <w:rPr>
          <w:rFonts w:cs="Arial" w:ascii="Arial" w:hAnsi="Arial"/>
          <w:color w:val="000000"/>
          <w:lang w:val="en-GB"/>
        </w:rPr>
        <w:drawing>
          <wp:inline distT="0" distB="0" distL="0" distR="9525">
            <wp:extent cx="276225" cy="228600"/>
            <wp:effectExtent l="0" t="0" r="0" b="0"/>
            <wp:docPr id="1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2" descr=""/>
                    <pic:cNvPicPr>
                      <a:picLocks noChangeAspect="1" noChangeArrowheads="1"/>
                    </pic:cNvPicPr>
                  </pic:nvPicPr>
                  <pic:blipFill>
                    <a:blip r:embed="rId17"/>
                    <a:stretch>
                      <a:fillRect/>
                    </a:stretch>
                  </pic:blipFill>
                  <pic:spPr bwMode="auto">
                    <a:xfrm>
                      <a:off x="0" y="0"/>
                      <a:ext cx="276225" cy="228600"/>
                    </a:xfrm>
                    <a:prstGeom prst="rect">
                      <a:avLst/>
                    </a:prstGeom>
                  </pic:spPr>
                </pic:pic>
              </a:graphicData>
            </a:graphic>
          </wp:inline>
        </w:drawing>
      </w:r>
      <w:r>
        <w:rPr>
          <w:rFonts w:cs="Arial" w:ascii="Arial" w:hAnsi="Arial"/>
          <w:color w:val="000000"/>
          <w:lang w:val="en-GB"/>
        </w:rPr>
        <w:t>) or down-arrow (</w:t>
      </w:r>
      <w:r>
        <w:rPr>
          <w:rFonts w:cs="Arial" w:ascii="Arial" w:hAnsi="Arial"/>
          <w:color w:val="000000"/>
          <w:lang w:val="en-GB"/>
        </w:rPr>
        <w:drawing>
          <wp:inline distT="0" distB="0" distL="0" distR="0">
            <wp:extent cx="228600" cy="228600"/>
            <wp:effectExtent l="0" t="0" r="0" b="0"/>
            <wp:docPr id="1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3" descr=""/>
                    <pic:cNvPicPr>
                      <a:picLocks noChangeAspect="1" noChangeArrowheads="1"/>
                    </pic:cNvPicPr>
                  </pic:nvPicPr>
                  <pic:blipFill>
                    <a:blip r:embed="rId18"/>
                    <a:stretch>
                      <a:fillRect/>
                    </a:stretch>
                  </pic:blipFill>
                  <pic:spPr bwMode="auto">
                    <a:xfrm>
                      <a:off x="0" y="0"/>
                      <a:ext cx="228600" cy="228600"/>
                    </a:xfrm>
                    <a:prstGeom prst="rect">
                      <a:avLst/>
                    </a:prstGeom>
                  </pic:spPr>
                </pic:pic>
              </a:graphicData>
            </a:graphic>
          </wp:inline>
        </w:drawing>
      </w:r>
      <w:r>
        <w:rPr>
          <w:rFonts w:cs="Arial" w:ascii="Arial" w:hAnsi="Arial"/>
          <w:color w:val="000000"/>
          <w:lang w:val="en-GB"/>
        </w:rPr>
        <w:t>) in the column header.</w:t>
      </w:r>
    </w:p>
    <w:p>
      <w:pPr>
        <w:pStyle w:val="Style8"/>
        <w:numPr>
          <w:ilvl w:val="0"/>
          <w:numId w:val="4"/>
        </w:numPr>
        <w:rPr>
          <w:rFonts w:ascii="Arial" w:hAnsi="Arial" w:cs="Arial"/>
          <w:color w:val="000000"/>
          <w:lang w:val="en-GB"/>
        </w:rPr>
      </w:pPr>
      <w:r>
        <w:rPr>
          <w:rFonts w:cs="Arial" w:ascii="Arial" w:hAnsi="Arial"/>
          <w:color w:val="000000"/>
          <w:lang w:val="en-GB"/>
        </w:rPr>
        <w:t>The selected line is highlighted with a light grey color in the table.</w:t>
      </w:r>
    </w:p>
    <w:p>
      <w:pPr>
        <w:pStyle w:val="Style8"/>
        <w:numPr>
          <w:ilvl w:val="0"/>
          <w:numId w:val="4"/>
        </w:numPr>
        <w:rPr>
          <w:rFonts w:ascii="Arial" w:hAnsi="Arial" w:cs="Arial"/>
          <w:color w:val="000000"/>
          <w:lang w:val="en-GB"/>
        </w:rPr>
      </w:pPr>
      <w:r>
        <w:rPr>
          <w:rFonts w:cs="Arial" w:ascii="Arial" w:hAnsi="Arial"/>
          <w:color w:val="000000"/>
          <w:lang w:val="en-GB"/>
        </w:rPr>
        <w:t xml:space="preserve">When the screen window cannot hold the entire table, the scrollbar(s) will be displayed to make table data scrolling available. </w:t>
      </w:r>
    </w:p>
    <w:p>
      <w:pPr>
        <w:pStyle w:val="Style8"/>
        <w:numPr>
          <w:ilvl w:val="0"/>
          <w:numId w:val="4"/>
        </w:numPr>
        <w:rPr>
          <w:rFonts w:ascii="Arial" w:hAnsi="Arial" w:cs="Arial"/>
          <w:color w:val="000000"/>
          <w:lang w:val="en-GB"/>
        </w:rPr>
      </w:pPr>
      <w:r>
        <w:rPr>
          <w:rFonts w:cs="Arial" w:ascii="Arial" w:hAnsi="Arial"/>
          <w:color w:val="000000"/>
          <w:lang w:val="en-GB"/>
        </w:rPr>
        <w:t xml:space="preserve">Use the </w:t>
      </w:r>
      <w:r>
        <w:rPr>
          <w:rFonts w:cs="Arial" w:ascii="Arial" w:hAnsi="Arial"/>
          <w:color w:val="000000"/>
          <w:bdr w:val="single" w:sz="4" w:space="0" w:color="00000A"/>
          <w:lang w:val="en-GB"/>
        </w:rPr>
        <w:t xml:space="preserve">Search          </w:t>
      </w:r>
      <w:r>
        <w:rPr>
          <w:rFonts w:cs="Arial" w:ascii="Arial" w:hAnsi="Arial"/>
          <w:color w:val="000000"/>
          <w:lang w:val="en-GB"/>
        </w:rPr>
        <w:t xml:space="preserve"> field for fast searching records in large tables. Type any fragment of value, which you intend to find among the table records, in the field. The table will immediately be filtered, so that the records, containing the specified fragment in their columns, will only remain:</w:t>
      </w:r>
    </w:p>
    <w:p>
      <w:pPr>
        <w:pStyle w:val="Style8"/>
        <w:ind w:hanging="0"/>
        <w:rPr>
          <w:rFonts w:ascii="Arial" w:hAnsi="Arial" w:cs="Arial"/>
          <w:color w:val="000000"/>
          <w:lang w:val="en-GB"/>
        </w:rPr>
      </w:pPr>
      <w:r>
        <w:rPr/>
        <w:drawing>
          <wp:inline distT="0" distB="0" distL="0" distR="0">
            <wp:extent cx="6391275" cy="714375"/>
            <wp:effectExtent l="0" t="0" r="0" b="0"/>
            <wp:docPr id="18"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9" descr=""/>
                    <pic:cNvPicPr>
                      <a:picLocks noChangeAspect="1" noChangeArrowheads="1"/>
                    </pic:cNvPicPr>
                  </pic:nvPicPr>
                  <pic:blipFill>
                    <a:blip r:embed="rId19"/>
                    <a:stretch>
                      <a:fillRect/>
                    </a:stretch>
                  </pic:blipFill>
                  <pic:spPr bwMode="auto">
                    <a:xfrm>
                      <a:off x="0" y="0"/>
                      <a:ext cx="6391275" cy="714375"/>
                    </a:xfrm>
                    <a:prstGeom prst="rect">
                      <a:avLst/>
                    </a:prstGeom>
                  </pic:spPr>
                </pic:pic>
              </a:graphicData>
            </a:graphic>
          </wp:inline>
        </w:drawing>
      </w:r>
    </w:p>
    <w:p>
      <w:pPr>
        <w:pStyle w:val="Style8"/>
        <w:ind w:hanging="0"/>
        <w:rPr>
          <w:rFonts w:ascii="Arial" w:hAnsi="Arial" w:cs="Arial"/>
          <w:color w:val="000000"/>
          <w:lang w:val="en-GB"/>
        </w:rPr>
      </w:pPr>
      <w:r>
        <w:rPr>
          <w:rFonts w:cs="Arial" w:ascii="Arial" w:hAnsi="Arial"/>
          <w:color w:val="000000"/>
          <w:lang w:val="en-GB"/>
        </w:rPr>
        <w:t xml:space="preserve">To return to the full table, just clear the </w:t>
      </w:r>
      <w:r>
        <w:rPr>
          <w:rFonts w:cs="Arial" w:ascii="Arial" w:hAnsi="Arial"/>
          <w:color w:val="000000"/>
          <w:bdr w:val="single" w:sz="4" w:space="0" w:color="00000A"/>
          <w:lang w:val="en-GB"/>
        </w:rPr>
        <w:t xml:space="preserve">Search          </w:t>
      </w:r>
      <w:r>
        <w:rPr>
          <w:rFonts w:cs="Arial" w:ascii="Arial" w:hAnsi="Arial"/>
          <w:color w:val="000000"/>
          <w:lang w:val="en-GB"/>
        </w:rPr>
        <w:t xml:space="preserve"> field.</w:t>
      </w:r>
    </w:p>
    <w:p>
      <w:pPr>
        <w:pStyle w:val="3"/>
        <w:numPr>
          <w:ilvl w:val="2"/>
          <w:numId w:val="2"/>
        </w:numPr>
        <w:rPr>
          <w:lang w:val="en-GB"/>
        </w:rPr>
      </w:pPr>
      <w:bookmarkStart w:id="18" w:name="_Toc532829924"/>
      <w:bookmarkStart w:id="19" w:name="_Ref473794568"/>
      <w:bookmarkStart w:id="20" w:name="_Toc436833163"/>
      <w:bookmarkEnd w:id="18"/>
      <w:bookmarkEnd w:id="19"/>
      <w:bookmarkEnd w:id="20"/>
      <w:r>
        <w:rPr>
          <w:lang w:val="en-GB"/>
        </w:rPr>
        <w:t>Displaying/hiding table's columns</w:t>
      </w:r>
    </w:p>
    <w:p>
      <w:pPr>
        <w:pStyle w:val="Style8"/>
        <w:ind w:hanging="0"/>
        <w:rPr>
          <w:rFonts w:ascii="Arial" w:hAnsi="Arial" w:cs="Arial"/>
          <w:color w:val="000000"/>
          <w:lang w:val="en-GB"/>
        </w:rPr>
      </w:pPr>
      <w:r>
        <w:rPr>
          <w:rFonts w:cs="Arial" w:ascii="Arial" w:hAnsi="Arial"/>
          <w:color w:val="000000"/>
          <w:lang w:val="en-GB"/>
        </w:rPr>
        <w:t xml:space="preserve">You can display or hide any table column, depending on what information is more important. Call the table context menu and press the </w:t>
      </w:r>
      <w:r>
        <w:rPr>
          <w:rFonts w:cs="Arial" w:ascii="Arial" w:hAnsi="Arial"/>
          <w:color w:val="000000"/>
          <w:bdr w:val="single" w:sz="4" w:space="0" w:color="00000A"/>
          <w:lang w:val="en-GB"/>
        </w:rPr>
        <w:t>Column visibility</w:t>
      </w:r>
      <w:r>
        <w:rPr>
          <w:rFonts w:cs="Arial" w:ascii="Arial" w:hAnsi="Arial"/>
          <w:color w:val="000000"/>
          <w:lang w:val="en-GB"/>
        </w:rPr>
        <w:t xml:space="preserve"> button from there:</w:t>
      </w:r>
    </w:p>
    <w:p>
      <w:pPr>
        <w:pStyle w:val="Style8"/>
        <w:jc w:val="center"/>
        <w:rPr>
          <w:rFonts w:ascii="Arial" w:hAnsi="Arial" w:cs="Arial"/>
          <w:color w:val="000000"/>
          <w:lang w:val="en-GB"/>
        </w:rPr>
      </w:pPr>
      <w:r>
        <w:rPr/>
        <w:drawing>
          <wp:inline distT="0" distB="0" distL="0" distR="0">
            <wp:extent cx="1423035" cy="921385"/>
            <wp:effectExtent l="0" t="0" r="0" b="0"/>
            <wp:docPr id="19" name="Picture 13" descr="C:\Users\sazonov\AppData\Local\Temp\SNAGHTMLef9a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descr="C:\Users\sazonov\AppData\Local\Temp\SNAGHTMLef9a6f.PNG"/>
                    <pic:cNvPicPr>
                      <a:picLocks noChangeAspect="1" noChangeArrowheads="1"/>
                    </pic:cNvPicPr>
                  </pic:nvPicPr>
                  <pic:blipFill>
                    <a:blip r:embed="rId20"/>
                    <a:stretch>
                      <a:fillRect/>
                    </a:stretch>
                  </pic:blipFill>
                  <pic:spPr bwMode="auto">
                    <a:xfrm>
                      <a:off x="0" y="0"/>
                      <a:ext cx="1423035" cy="921385"/>
                    </a:xfrm>
                    <a:prstGeom prst="rect">
                      <a:avLst/>
                    </a:prstGeom>
                  </pic:spPr>
                </pic:pic>
              </a:graphicData>
            </a:graphic>
          </wp:inline>
        </w:drawing>
      </w:r>
    </w:p>
    <w:p>
      <w:pPr>
        <w:pStyle w:val="Style8"/>
        <w:ind w:hanging="0"/>
        <w:rPr>
          <w:rFonts w:ascii="Arial" w:hAnsi="Arial" w:cs="Arial"/>
          <w:color w:val="000000"/>
          <w:lang w:val="en-GB"/>
        </w:rPr>
      </w:pPr>
      <w:r>
        <w:rPr>
          <w:rFonts w:cs="Arial" w:ascii="Arial" w:hAnsi="Arial"/>
          <w:color w:val="000000"/>
          <w:lang w:val="en-GB"/>
        </w:rPr>
        <w:t>A list of the table column’s names will drop down:</w:t>
      </w:r>
    </w:p>
    <w:p>
      <w:pPr>
        <w:pStyle w:val="Style8"/>
        <w:ind w:hanging="0"/>
        <w:rPr>
          <w:rFonts w:ascii="Arial" w:hAnsi="Arial" w:cs="Arial"/>
          <w:color w:val="000000"/>
          <w:lang w:val="en-GB"/>
        </w:rPr>
      </w:pPr>
      <w:r>
        <w:rPr/>
        <w:drawing>
          <wp:inline distT="0" distB="0" distL="0" distR="0">
            <wp:extent cx="6381750" cy="1638300"/>
            <wp:effectExtent l="0" t="0" r="0" b="0"/>
            <wp:docPr id="20"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6" descr=""/>
                    <pic:cNvPicPr>
                      <a:picLocks noChangeAspect="1" noChangeArrowheads="1"/>
                    </pic:cNvPicPr>
                  </pic:nvPicPr>
                  <pic:blipFill>
                    <a:blip r:embed="rId21"/>
                    <a:stretch>
                      <a:fillRect/>
                    </a:stretch>
                  </pic:blipFill>
                  <pic:spPr bwMode="auto">
                    <a:xfrm>
                      <a:off x="0" y="0"/>
                      <a:ext cx="6381750" cy="1638300"/>
                    </a:xfrm>
                    <a:prstGeom prst="rect">
                      <a:avLst/>
                    </a:prstGeom>
                  </pic:spPr>
                </pic:pic>
              </a:graphicData>
            </a:graphic>
          </wp:inline>
        </w:drawing>
      </w:r>
    </w:p>
    <w:p>
      <w:pPr>
        <w:pStyle w:val="Style8"/>
        <w:ind w:hanging="0"/>
        <w:rPr>
          <w:rFonts w:ascii="Arial" w:hAnsi="Arial" w:cs="Arial"/>
          <w:color w:val="000000"/>
          <w:lang w:val="en-GB"/>
        </w:rPr>
      </w:pPr>
      <w:r>
        <w:rPr>
          <w:rFonts w:cs="Arial" w:ascii="Arial" w:hAnsi="Arial"/>
          <w:color w:val="000000"/>
          <w:lang w:val="en-GB"/>
        </w:rPr>
        <w:t xml:space="preserve">Click the column names in the list, which are not to be displayed (their background color will change from blue to white): </w:t>
      </w:r>
    </w:p>
    <w:p>
      <w:pPr>
        <w:pStyle w:val="Style8"/>
        <w:jc w:val="center"/>
        <w:rPr>
          <w:rFonts w:ascii="Arial" w:hAnsi="Arial" w:cs="Arial"/>
          <w:color w:val="000000"/>
          <w:lang w:val="en-GB"/>
        </w:rPr>
      </w:pPr>
      <w:r>
        <w:rPr/>
        <w:drawing>
          <wp:inline distT="0" distB="2540" distL="0" distR="0">
            <wp:extent cx="1416050" cy="1464945"/>
            <wp:effectExtent l="0" t="0" r="0" b="0"/>
            <wp:docPr id="21" name="Picture 17" descr="C:\Users\sazonov\AppData\Local\Temp\SNAGHTMLf79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C:\Users\sazonov\AppData\Local\Temp\SNAGHTMLf79a11.PNG"/>
                    <pic:cNvPicPr>
                      <a:picLocks noChangeAspect="1" noChangeArrowheads="1"/>
                    </pic:cNvPicPr>
                  </pic:nvPicPr>
                  <pic:blipFill>
                    <a:blip r:embed="rId22"/>
                    <a:stretch>
                      <a:fillRect/>
                    </a:stretch>
                  </pic:blipFill>
                  <pic:spPr bwMode="auto">
                    <a:xfrm>
                      <a:off x="0" y="0"/>
                      <a:ext cx="1416050" cy="1464945"/>
                    </a:xfrm>
                    <a:prstGeom prst="rect">
                      <a:avLst/>
                    </a:prstGeom>
                  </pic:spPr>
                </pic:pic>
              </a:graphicData>
            </a:graphic>
          </wp:inline>
        </w:drawing>
      </w:r>
    </w:p>
    <w:p>
      <w:pPr>
        <w:pStyle w:val="Normal"/>
        <w:spacing w:lineRule="auto" w:line="240" w:before="120" w:after="0"/>
        <w:ind w:hanging="0"/>
        <w:rPr>
          <w:rFonts w:ascii="Arial" w:hAnsi="Arial" w:cs="Arial"/>
          <w:color w:val="000000"/>
          <w:lang w:val="en-GB"/>
        </w:rPr>
      </w:pPr>
      <w:r>
        <w:rPr>
          <w:rFonts w:cs="Arial" w:ascii="Arial" w:hAnsi="Arial"/>
          <w:color w:val="000000"/>
          <w:lang w:val="en-GB"/>
        </w:rPr>
        <w:t>Selected columns will immediately abandon the table:</w:t>
      </w:r>
    </w:p>
    <w:p>
      <w:pPr>
        <w:pStyle w:val="Normal"/>
        <w:spacing w:lineRule="auto" w:line="240" w:before="120" w:after="0"/>
        <w:ind w:hanging="0"/>
        <w:jc w:val="center"/>
        <w:rPr>
          <w:rFonts w:ascii="Arial" w:hAnsi="Arial" w:cs="Arial"/>
          <w:color w:val="000000"/>
          <w:lang w:val="en-GB"/>
        </w:rPr>
      </w:pPr>
      <w:r>
        <w:rPr/>
        <w:drawing>
          <wp:inline distT="0" distB="0" distL="0" distR="635">
            <wp:extent cx="6152515" cy="1284605"/>
            <wp:effectExtent l="0" t="0" r="0" b="0"/>
            <wp:docPr id="22"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0" descr=""/>
                    <pic:cNvPicPr>
                      <a:picLocks noChangeAspect="1" noChangeArrowheads="1"/>
                    </pic:cNvPicPr>
                  </pic:nvPicPr>
                  <pic:blipFill>
                    <a:blip r:embed="rId23"/>
                    <a:stretch>
                      <a:fillRect/>
                    </a:stretch>
                  </pic:blipFill>
                  <pic:spPr bwMode="auto">
                    <a:xfrm>
                      <a:off x="0" y="0"/>
                      <a:ext cx="6152515" cy="1284605"/>
                    </a:xfrm>
                    <a:prstGeom prst="rect">
                      <a:avLst/>
                    </a:prstGeom>
                  </pic:spPr>
                </pic:pic>
              </a:graphicData>
            </a:graphic>
          </wp:inline>
        </w:drawing>
      </w:r>
    </w:p>
    <w:p>
      <w:pPr>
        <w:pStyle w:val="Style8"/>
        <w:ind w:hanging="0"/>
        <w:rPr>
          <w:rFonts w:ascii="Arial" w:hAnsi="Arial" w:cs="Arial"/>
          <w:color w:val="000000"/>
          <w:lang w:val="en-GB"/>
        </w:rPr>
      </w:pPr>
      <w:r>
        <w:rPr>
          <w:rFonts w:cs="Arial" w:ascii="Arial" w:hAnsi="Arial"/>
          <w:color w:val="000000"/>
          <w:lang w:val="en-GB"/>
        </w:rPr>
        <w:t>To return the hidden columns into the table, call the ‘Column visibility’ option again and click the names of the hidden columns once more (their background color will change to blue):</w:t>
      </w:r>
    </w:p>
    <w:p>
      <w:pPr>
        <w:pStyle w:val="Normal"/>
        <w:spacing w:lineRule="auto" w:line="240" w:before="120" w:after="0"/>
        <w:ind w:hanging="0"/>
        <w:jc w:val="center"/>
        <w:rPr>
          <w:rFonts w:ascii="Arial" w:hAnsi="Arial" w:cs="Arial"/>
          <w:color w:val="000000"/>
          <w:lang w:val="en-GB"/>
        </w:rPr>
      </w:pPr>
      <w:r>
        <mc:AlternateContent>
          <mc:Choice Requires="wps">
            <w:drawing>
              <wp:anchor behindDoc="0" distT="0" distB="0" distL="114300" distR="114300" simplePos="0" locked="0" layoutInCell="1" allowOverlap="1" relativeHeight="2" wp14:anchorId="5340CFCA">
                <wp:simplePos x="0" y="0"/>
                <wp:positionH relativeFrom="column">
                  <wp:posOffset>2680335</wp:posOffset>
                </wp:positionH>
                <wp:positionV relativeFrom="paragraph">
                  <wp:posOffset>852170</wp:posOffset>
                </wp:positionV>
                <wp:extent cx="743585" cy="6985"/>
                <wp:effectExtent l="0" t="76200" r="19050" b="107950"/>
                <wp:wrapNone/>
                <wp:docPr id="23" name="Straight Arrow Connector 68"/>
                <a:graphic xmlns:a="http://schemas.openxmlformats.org/drawingml/2006/main">
                  <a:graphicData uri="http://schemas.microsoft.com/office/word/2010/wordprocessingShape">
                    <wps:wsp>
                      <wps:cNvSpPr/>
                      <wps:spPr>
                        <a:xfrm flipV="1">
                          <a:off x="0" y="0"/>
                          <a:ext cx="743040" cy="648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68" stroked="t" style="position:absolute;margin-left:211.05pt;margin-top:67.1pt;width:58.45pt;height:0.45pt;flip:y" wp14:anchorId="5340CFCA" type="shapetype_32">
                <w10:wrap type="none"/>
                <v:fill o:detectmouseclick="t" on="false"/>
                <v:stroke color="#4a7ebb" weight="9360" endarrow="open" endarrowwidth="medium" endarrowlength="medium" joinstyle="round" endcap="flat"/>
              </v:shape>
            </w:pict>
          </mc:Fallback>
        </mc:AlternateContent>
      </w:r>
      <w:r>
        <w:rPr/>
        <w:drawing>
          <wp:inline distT="0" distB="0" distL="0" distR="0">
            <wp:extent cx="1455420" cy="1504950"/>
            <wp:effectExtent l="0" t="0" r="0" b="0"/>
            <wp:docPr id="24" name="Picture 67" descr="C:\Users\sazonov\AppData\Local\Temp\SNAGHTMLf79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7" descr="C:\Users\sazonov\AppData\Local\Temp\SNAGHTMLf79a11.PNG"/>
                    <pic:cNvPicPr>
                      <a:picLocks noChangeAspect="1" noChangeArrowheads="1"/>
                    </pic:cNvPicPr>
                  </pic:nvPicPr>
                  <pic:blipFill>
                    <a:blip r:embed="rId24"/>
                    <a:stretch>
                      <a:fillRect/>
                    </a:stretch>
                  </pic:blipFill>
                  <pic:spPr bwMode="auto">
                    <a:xfrm>
                      <a:off x="0" y="0"/>
                      <a:ext cx="1455420" cy="1504950"/>
                    </a:xfrm>
                    <a:prstGeom prst="rect">
                      <a:avLst/>
                    </a:prstGeom>
                  </pic:spPr>
                </pic:pic>
              </a:graphicData>
            </a:graphic>
          </wp:inline>
        </w:drawing>
      </w:r>
      <w:r>
        <w:rPr>
          <w:rFonts w:cs="Arial" w:ascii="Arial" w:hAnsi="Arial"/>
          <w:lang w:val="en-GB"/>
        </w:rPr>
        <w:t xml:space="preserve">                                            </w:t>
      </w:r>
      <w:r>
        <w:rPr>
          <w:rFonts w:cs="Arial" w:ascii="Arial" w:hAnsi="Arial"/>
          <w:lang w:val="en-GB"/>
        </w:rPr>
        <w:drawing>
          <wp:inline distT="0" distB="2540" distL="0" distR="0">
            <wp:extent cx="1207135" cy="1388745"/>
            <wp:effectExtent l="0" t="0" r="0" b="0"/>
            <wp:docPr id="25"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4" descr=""/>
                    <pic:cNvPicPr>
                      <a:picLocks noChangeAspect="1" noChangeArrowheads="1"/>
                    </pic:cNvPicPr>
                  </pic:nvPicPr>
                  <pic:blipFill>
                    <a:blip r:embed="rId25"/>
                    <a:stretch>
                      <a:fillRect/>
                    </a:stretch>
                  </pic:blipFill>
                  <pic:spPr bwMode="auto">
                    <a:xfrm>
                      <a:off x="0" y="0"/>
                      <a:ext cx="1207135" cy="1388745"/>
                    </a:xfrm>
                    <a:prstGeom prst="rect">
                      <a:avLst/>
                    </a:prstGeom>
                  </pic:spPr>
                </pic:pic>
              </a:graphicData>
            </a:graphic>
          </wp:inline>
        </w:drawing>
      </w:r>
    </w:p>
    <w:p>
      <w:pPr>
        <w:pStyle w:val="Normal"/>
        <w:spacing w:lineRule="auto" w:line="240" w:before="120" w:after="0"/>
        <w:ind w:hanging="0"/>
        <w:rPr>
          <w:rFonts w:ascii="Arial" w:hAnsi="Arial" w:cs="Arial"/>
          <w:color w:val="000000"/>
          <w:lang w:val="en-GB"/>
        </w:rPr>
      </w:pPr>
      <w:bookmarkStart w:id="21" w:name="_Toc298514526"/>
      <w:r>
        <w:rPr>
          <w:rFonts w:cs="Arial" w:ascii="Arial" w:hAnsi="Arial"/>
          <w:color w:val="000000"/>
          <w:lang w:val="en-GB"/>
        </w:rPr>
        <w:t>Selected columns will immediately appear in the table.</w:t>
      </w:r>
    </w:p>
    <w:p>
      <w:pPr>
        <w:pStyle w:val="3"/>
        <w:numPr>
          <w:ilvl w:val="2"/>
          <w:numId w:val="2"/>
        </w:numPr>
        <w:rPr>
          <w:lang w:val="en-GB"/>
        </w:rPr>
      </w:pPr>
      <w:bookmarkStart w:id="22" w:name="_Toc298514526"/>
      <w:bookmarkStart w:id="23" w:name="_Toc532829925"/>
      <w:bookmarkStart w:id="24" w:name="_Ref473908453"/>
      <w:bookmarkStart w:id="25" w:name="_Toc436833164"/>
      <w:bookmarkEnd w:id="22"/>
      <w:bookmarkEnd w:id="23"/>
      <w:bookmarkEnd w:id="24"/>
      <w:bookmarkEnd w:id="25"/>
      <w:r>
        <w:rPr>
          <w:lang w:val="en-GB"/>
        </w:rPr>
        <w:t>Filters in tables</w:t>
      </w:r>
    </w:p>
    <w:p>
      <w:pPr>
        <w:pStyle w:val="Style8"/>
        <w:ind w:hanging="0"/>
        <w:rPr>
          <w:rFonts w:ascii="Arial" w:hAnsi="Arial" w:cs="Arial"/>
          <w:color w:val="000000"/>
          <w:lang w:val="en-GB"/>
        </w:rPr>
      </w:pPr>
      <w:r>
        <w:rPr>
          <w:rFonts w:cs="Arial" w:ascii="Arial" w:hAnsi="Arial"/>
          <w:color w:val="000000"/>
          <w:lang w:val="en-GB"/>
        </w:rPr>
        <w:t xml:space="preserve">You can apply filtering to the data, displayed in the most of the tables. When the filtering options are available, the filter bar is placed above the table. To set the filter, click the bar. Fill in the necessary fields in the pop-up filter dialog box, then press the </w:t>
      </w:r>
      <w:r>
        <w:rPr>
          <w:rFonts w:cs="Arial" w:ascii="Arial" w:hAnsi="Arial"/>
          <w:color w:val="000000"/>
          <w:bdr w:val="single" w:sz="4" w:space="0" w:color="00000A"/>
          <w:lang w:val="en-GB"/>
        </w:rPr>
        <w:t>Filter</w:t>
      </w:r>
      <w:r>
        <w:rPr>
          <w:rFonts w:cs="Arial" w:ascii="Arial" w:hAnsi="Arial"/>
          <w:color w:val="000000"/>
          <w:lang w:val="en-GB"/>
        </w:rPr>
        <w:t xml:space="preserve"> button inside:</w:t>
      </w:r>
    </w:p>
    <w:p>
      <w:pPr>
        <w:pStyle w:val="Normal"/>
        <w:ind w:hanging="0"/>
        <w:jc w:val="center"/>
        <w:rPr>
          <w:rFonts w:ascii="Arial" w:hAnsi="Arial" w:cs="Arial"/>
          <w:lang w:val="en-GB"/>
        </w:rPr>
      </w:pPr>
      <w:r>
        <w:rPr/>
        <w:drawing>
          <wp:inline distT="0" distB="7620" distL="0" distR="0">
            <wp:extent cx="5943600" cy="2030730"/>
            <wp:effectExtent l="0" t="0" r="0" b="0"/>
            <wp:docPr id="26" name="Picture 1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19" descr=""/>
                    <pic:cNvPicPr>
                      <a:picLocks noChangeAspect="1" noChangeArrowheads="1"/>
                    </pic:cNvPicPr>
                  </pic:nvPicPr>
                  <pic:blipFill>
                    <a:blip r:embed="rId26"/>
                    <a:stretch>
                      <a:fillRect/>
                    </a:stretch>
                  </pic:blipFill>
                  <pic:spPr bwMode="auto">
                    <a:xfrm>
                      <a:off x="0" y="0"/>
                      <a:ext cx="5943600" cy="2030730"/>
                    </a:xfrm>
                    <a:prstGeom prst="rect">
                      <a:avLst/>
                    </a:prstGeom>
                  </pic:spPr>
                </pic:pic>
              </a:graphicData>
            </a:graphic>
          </wp:inline>
        </w:drawing>
      </w:r>
    </w:p>
    <w:p>
      <w:pPr>
        <w:pStyle w:val="Normal"/>
        <w:spacing w:lineRule="auto" w:line="240"/>
        <w:jc w:val="center"/>
        <w:rPr>
          <w:rFonts w:ascii="Arial" w:hAnsi="Arial" w:cs="Arial"/>
          <w:color w:val="000000"/>
          <w:lang w:val="en-GB"/>
        </w:rPr>
      </w:pPr>
      <w:r>
        <w:rPr>
          <w:rFonts w:cs="Arial" w:ascii="Arial" w:hAnsi="Arial"/>
          <w:color w:val="000000"/>
          <w:lang w:val="en-GB"/>
        </w:rPr>
      </w:r>
    </w:p>
    <w:p>
      <w:pPr>
        <w:pStyle w:val="Style8"/>
        <w:ind w:hanging="0"/>
        <w:rPr>
          <w:rFonts w:ascii="Arial" w:hAnsi="Arial" w:cs="Arial"/>
          <w:color w:val="000000"/>
          <w:lang w:val="en-GB"/>
        </w:rPr>
      </w:pPr>
      <w:r>
        <w:rPr>
          <w:rFonts w:cs="Arial" w:ascii="Arial" w:hAnsi="Arial"/>
          <w:color w:val="000000"/>
          <w:lang w:val="en-GB"/>
        </w:rPr>
        <w:t>The table will be updated, so that only the records, which meet the criteria, will remain. If filter field is a list, you can specify any numbers of possible values from it in some filters:</w:t>
      </w:r>
    </w:p>
    <w:p>
      <w:pPr>
        <w:pStyle w:val="Style8"/>
        <w:ind w:hanging="0"/>
        <w:jc w:val="center"/>
        <w:rPr>
          <w:rFonts w:ascii="Arial" w:hAnsi="Arial" w:cs="Arial"/>
          <w:color w:val="000000"/>
          <w:lang w:val="en-GB"/>
        </w:rPr>
      </w:pPr>
      <w:r>
        <w:rPr/>
        <w:drawing>
          <wp:inline distT="0" distB="635" distL="0" distR="0">
            <wp:extent cx="2294890" cy="1885950"/>
            <wp:effectExtent l="0" t="0" r="0" b="0"/>
            <wp:docPr id="27" name="Рисунок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112" descr=""/>
                    <pic:cNvPicPr>
                      <a:picLocks noChangeAspect="1" noChangeArrowheads="1"/>
                    </pic:cNvPicPr>
                  </pic:nvPicPr>
                  <pic:blipFill>
                    <a:blip r:embed="rId27"/>
                    <a:stretch>
                      <a:fillRect/>
                    </a:stretch>
                  </pic:blipFill>
                  <pic:spPr bwMode="auto">
                    <a:xfrm>
                      <a:off x="0" y="0"/>
                      <a:ext cx="2294890" cy="1885950"/>
                    </a:xfrm>
                    <a:prstGeom prst="rect">
                      <a:avLst/>
                    </a:prstGeom>
                  </pic:spPr>
                </pic:pic>
              </a:graphicData>
            </a:graphic>
          </wp:inline>
        </w:drawing>
      </w:r>
    </w:p>
    <w:p>
      <w:pPr>
        <w:pStyle w:val="Style8"/>
        <w:ind w:hanging="0"/>
        <w:rPr>
          <w:rFonts w:ascii="Arial" w:hAnsi="Arial" w:cs="Arial"/>
          <w:color w:val="000000"/>
          <w:lang w:val="en-GB"/>
        </w:rPr>
      </w:pPr>
      <w:r>
        <w:rPr>
          <w:rFonts w:cs="Arial" w:ascii="Arial" w:hAnsi="Arial"/>
          <w:color w:val="000000"/>
          <w:lang w:val="en-GB"/>
        </w:rPr>
        <w:t xml:space="preserve">The content of the filter depends on the table’s matter. </w:t>
      </w:r>
    </w:p>
    <w:p>
      <w:pPr>
        <w:pStyle w:val="2"/>
        <w:numPr>
          <w:ilvl w:val="1"/>
          <w:numId w:val="2"/>
        </w:numPr>
        <w:rPr>
          <w:lang w:val="en-GB"/>
        </w:rPr>
      </w:pPr>
      <w:bookmarkStart w:id="26" w:name="_Toc436833165"/>
      <w:bookmarkStart w:id="27" w:name="_Toc532829926"/>
      <w:r>
        <w:rPr>
          <w:lang w:val="en-GB"/>
        </w:rPr>
        <w:t>Viewing/editing table record details</w:t>
      </w:r>
      <w:bookmarkEnd w:id="27"/>
      <w:bookmarkEnd w:id="26"/>
      <w:r>
        <w:rPr>
          <w:lang w:val="en-GB"/>
        </w:rPr>
        <w:t xml:space="preserve"> </w:t>
      </w:r>
    </w:p>
    <w:p>
      <w:pPr>
        <w:pStyle w:val="Style8"/>
        <w:ind w:hanging="0"/>
        <w:rPr>
          <w:rFonts w:ascii="Arial" w:hAnsi="Arial" w:cs="Arial"/>
          <w:color w:val="000000"/>
          <w:lang w:val="en-GB"/>
        </w:rPr>
      </w:pPr>
      <w:r>
        <w:rPr>
          <w:rFonts w:cs="Arial" w:ascii="Arial" w:hAnsi="Arial"/>
          <w:color w:val="000000"/>
          <w:lang w:val="en-GB"/>
        </w:rPr>
        <w:t xml:space="preserve">If the row record in the opened table has one or more fields that are colored in </w:t>
      </w:r>
      <w:r>
        <w:rPr>
          <w:rFonts w:cs="Arial" w:ascii="Arial" w:hAnsi="Arial"/>
          <w:color w:val="4F81BD"/>
          <w:lang w:val="en-GB"/>
        </w:rPr>
        <w:t>blue</w:t>
      </w:r>
      <w:r>
        <w:rPr>
          <w:rFonts w:cs="Arial" w:ascii="Arial" w:hAnsi="Arial"/>
          <w:color w:val="000000"/>
          <w:lang w:val="en-GB"/>
        </w:rPr>
        <w:t xml:space="preserve">, it means that you can view or edit the data from the record in a separate form by simply clicking the </w:t>
      </w:r>
      <w:r>
        <w:rPr>
          <w:rFonts w:cs="Arial" w:ascii="Arial" w:hAnsi="Arial"/>
          <w:color w:val="4F81BD"/>
          <w:lang w:val="en-GB"/>
        </w:rPr>
        <w:t>hyperlink</w:t>
      </w:r>
      <w:r>
        <w:rPr>
          <w:rFonts w:cs="Arial" w:ascii="Arial" w:hAnsi="Arial"/>
          <w:color w:val="000000"/>
          <w:lang w:val="en-GB"/>
        </w:rPr>
        <w:t>:</w:t>
      </w:r>
    </w:p>
    <w:p>
      <w:pPr>
        <w:pStyle w:val="Style8"/>
        <w:ind w:hanging="0"/>
        <w:jc w:val="center"/>
        <w:rPr>
          <w:rFonts w:ascii="Arial" w:hAnsi="Arial" w:cs="Arial"/>
          <w:lang w:val="en-GB"/>
        </w:rPr>
      </w:pPr>
      <w:r>
        <w:rPr/>
        <w:drawing>
          <wp:inline distT="0" distB="4445" distL="0" distR="0">
            <wp:extent cx="6257925" cy="1691640"/>
            <wp:effectExtent l="0" t="0" r="0" b="0"/>
            <wp:docPr id="28" name="Picture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69" descr=""/>
                    <pic:cNvPicPr>
                      <a:picLocks noChangeAspect="1" noChangeArrowheads="1"/>
                    </pic:cNvPicPr>
                  </pic:nvPicPr>
                  <pic:blipFill>
                    <a:blip r:embed="rId28"/>
                    <a:stretch>
                      <a:fillRect/>
                    </a:stretch>
                  </pic:blipFill>
                  <pic:spPr bwMode="auto">
                    <a:xfrm>
                      <a:off x="0" y="0"/>
                      <a:ext cx="6257925" cy="1691640"/>
                    </a:xfrm>
                    <a:prstGeom prst="rect">
                      <a:avLst/>
                    </a:prstGeom>
                  </pic:spPr>
                </pic:pic>
              </a:graphicData>
            </a:graphic>
          </wp:inline>
        </w:drawing>
      </w:r>
    </w:p>
    <w:p>
      <w:pPr>
        <w:pStyle w:val="Style8"/>
        <w:ind w:hanging="0"/>
        <w:rPr>
          <w:rFonts w:ascii="Arial" w:hAnsi="Arial" w:cs="Arial"/>
          <w:color w:val="000000"/>
          <w:lang w:val="en-GB"/>
        </w:rPr>
      </w:pPr>
      <w:r>
        <w:rPr>
          <w:rFonts w:cs="Arial" w:ascii="Arial" w:hAnsi="Arial"/>
          <w:color w:val="000000"/>
          <w:lang w:val="en-GB"/>
        </w:rPr>
        <w:t>A special multi-tab form with details of the record will pop-up, where you can view or edit them:</w:t>
      </w:r>
    </w:p>
    <w:p>
      <w:pPr>
        <w:pStyle w:val="Normal"/>
        <w:ind w:hanging="0"/>
        <w:jc w:val="center"/>
        <w:rPr>
          <w:rFonts w:ascii="Arial" w:hAnsi="Arial" w:cs="Arial"/>
          <w:color w:val="000000"/>
          <w:lang w:val="en-GB" w:eastAsia="ru-RU"/>
        </w:rPr>
      </w:pPr>
      <w:r>
        <w:rPr/>
        <w:drawing>
          <wp:inline distT="0" distB="7620" distL="0" distR="9525">
            <wp:extent cx="6391275" cy="3383280"/>
            <wp:effectExtent l="0" t="0" r="0" b="0"/>
            <wp:docPr id="2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descr=""/>
                    <pic:cNvPicPr>
                      <a:picLocks noChangeAspect="1" noChangeArrowheads="1"/>
                    </pic:cNvPicPr>
                  </pic:nvPicPr>
                  <pic:blipFill>
                    <a:blip r:embed="rId29"/>
                    <a:stretch>
                      <a:fillRect/>
                    </a:stretch>
                  </pic:blipFill>
                  <pic:spPr bwMode="auto">
                    <a:xfrm>
                      <a:off x="0" y="0"/>
                      <a:ext cx="6391275" cy="3383280"/>
                    </a:xfrm>
                    <a:prstGeom prst="rect">
                      <a:avLst/>
                    </a:prstGeom>
                  </pic:spPr>
                </pic:pic>
              </a:graphicData>
            </a:graphic>
          </wp:inline>
        </w:drawing>
      </w:r>
    </w:p>
    <w:p>
      <w:pPr>
        <w:pStyle w:val="2"/>
        <w:numPr>
          <w:ilvl w:val="1"/>
          <w:numId w:val="2"/>
        </w:numPr>
        <w:rPr>
          <w:lang w:val="en-GB"/>
        </w:rPr>
      </w:pPr>
      <w:bookmarkStart w:id="28" w:name="_Toc532829927"/>
      <w:bookmarkStart w:id="29" w:name="_Toc436833166"/>
      <w:r>
        <w:rPr>
          <w:lang w:val="en-GB"/>
        </w:rPr>
        <w:t>Printing table</w:t>
      </w:r>
      <w:bookmarkEnd w:id="29"/>
      <w:bookmarkEnd w:id="28"/>
      <w:r>
        <w:rPr>
          <w:lang w:val="en-GB"/>
        </w:rPr>
        <w:t xml:space="preserve"> data</w:t>
      </w:r>
    </w:p>
    <w:p>
      <w:pPr>
        <w:pStyle w:val="Style8"/>
        <w:ind w:hanging="0"/>
        <w:rPr>
          <w:rFonts w:ascii="Arial" w:hAnsi="Arial" w:cs="Arial"/>
          <w:color w:val="000000"/>
          <w:lang w:val="en-GB"/>
        </w:rPr>
      </w:pPr>
      <w:r>
        <w:rPr>
          <w:rFonts w:cs="Arial" w:ascii="Arial" w:hAnsi="Arial"/>
          <w:color w:val="000000"/>
          <w:lang w:val="en-GB"/>
        </w:rPr>
        <w:t xml:space="preserve">To print the content of any table, call the table context menu and press the </w:t>
      </w:r>
      <w:r>
        <w:rPr>
          <w:rFonts w:cs="Arial" w:ascii="Arial" w:hAnsi="Arial"/>
          <w:bCs/>
          <w:color w:val="000000"/>
          <w:bdr w:val="single" w:sz="4" w:space="0" w:color="00000A"/>
          <w:lang w:val="en-GB"/>
        </w:rPr>
        <w:t>Print</w:t>
      </w:r>
      <w:r>
        <w:rPr>
          <w:rFonts w:cs="Arial" w:ascii="Arial" w:hAnsi="Arial"/>
          <w:color w:val="000000"/>
          <w:lang w:val="en-GB"/>
        </w:rPr>
        <w:t xml:space="preserve"> button from there.</w:t>
      </w:r>
    </w:p>
    <w:p>
      <w:pPr>
        <w:pStyle w:val="Style8"/>
        <w:ind w:hanging="0"/>
        <w:rPr>
          <w:rFonts w:ascii="Arial" w:hAnsi="Arial" w:cs="Arial"/>
          <w:color w:val="000000"/>
          <w:lang w:val="en-GB"/>
        </w:rPr>
      </w:pPr>
      <w:r>
        <w:rPr>
          <w:rFonts w:cs="Arial" w:ascii="Arial" w:hAnsi="Arial"/>
          <w:color w:val="000000"/>
          <w:lang w:val="en-GB"/>
        </w:rPr>
        <w:t xml:space="preserve">The printing page layout and standard printer manager dialog box will be shown in a separate window. Make settings there and press its own </w:t>
      </w:r>
      <w:r>
        <w:rPr>
          <w:rFonts w:cs="Arial" w:ascii="Arial" w:hAnsi="Arial"/>
          <w:color w:val="000000"/>
          <w:bdr w:val="single" w:sz="4" w:space="0" w:color="00000A"/>
          <w:lang w:val="en-GB"/>
        </w:rPr>
        <w:t>Print</w:t>
      </w:r>
      <w:r>
        <w:rPr>
          <w:rFonts w:cs="Arial" w:ascii="Arial" w:hAnsi="Arial"/>
          <w:color w:val="000000"/>
          <w:lang w:val="en-GB"/>
        </w:rPr>
        <w:t xml:space="preserve"> button to send the page to the selected printer.</w:t>
      </w:r>
    </w:p>
    <w:p>
      <w:pPr>
        <w:pStyle w:val="2"/>
        <w:numPr>
          <w:ilvl w:val="1"/>
          <w:numId w:val="2"/>
        </w:numPr>
        <w:rPr>
          <w:lang w:val="en-GB"/>
        </w:rPr>
      </w:pPr>
      <w:bookmarkStart w:id="30" w:name="_Toc532829928"/>
      <w:bookmarkStart w:id="31" w:name="_Ref473794584"/>
      <w:bookmarkEnd w:id="30"/>
      <w:bookmarkEnd w:id="31"/>
      <w:r>
        <w:rPr>
          <w:lang w:val="en-GB"/>
        </w:rPr>
        <w:t>Copying table data</w:t>
      </w:r>
    </w:p>
    <w:p>
      <w:pPr>
        <w:pStyle w:val="Style8"/>
        <w:ind w:hanging="0"/>
        <w:rPr>
          <w:rFonts w:ascii="Arial" w:hAnsi="Arial" w:cs="Arial"/>
          <w:color w:val="000000"/>
          <w:lang w:val="en-GB"/>
        </w:rPr>
      </w:pPr>
      <w:r>
        <w:rPr>
          <w:rFonts w:cs="Arial" w:ascii="Arial" w:hAnsi="Arial"/>
          <w:color w:val="000000"/>
          <w:lang w:val="en-GB"/>
        </w:rPr>
        <w:t xml:space="preserve">To copy a content of any table into a clipboard, call the table context menu and press the </w:t>
      </w:r>
      <w:r>
        <w:rPr>
          <w:rFonts w:cs="Arial" w:ascii="Arial" w:hAnsi="Arial"/>
          <w:color w:val="000000"/>
          <w:bdr w:val="single" w:sz="4" w:space="0" w:color="00000A"/>
          <w:lang w:val="en-GB"/>
        </w:rPr>
        <w:t>Copy</w:t>
      </w:r>
      <w:r>
        <w:rPr>
          <w:rFonts w:cs="Arial" w:ascii="Arial" w:hAnsi="Arial"/>
          <w:color w:val="000000"/>
          <w:lang w:val="en-GB"/>
        </w:rPr>
        <w:t xml:space="preserve"> button from there. The information message will be shown:</w:t>
      </w:r>
    </w:p>
    <w:p>
      <w:pPr>
        <w:pStyle w:val="Style12"/>
        <w:spacing w:lineRule="auto" w:line="240"/>
        <w:rPr>
          <w:rFonts w:ascii="Arial" w:hAnsi="Arial" w:cs="Arial"/>
          <w:lang w:val="en-GB"/>
        </w:rPr>
      </w:pPr>
      <w:r>
        <w:rPr/>
        <w:drawing>
          <wp:inline distT="0" distB="0" distL="0" distR="0">
            <wp:extent cx="5943600" cy="3049270"/>
            <wp:effectExtent l="0" t="0" r="0" b="0"/>
            <wp:docPr id="30" name="Picture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6" descr=""/>
                    <pic:cNvPicPr>
                      <a:picLocks noChangeAspect="1" noChangeArrowheads="1"/>
                    </pic:cNvPicPr>
                  </pic:nvPicPr>
                  <pic:blipFill>
                    <a:blip r:embed="rId30"/>
                    <a:stretch>
                      <a:fillRect/>
                    </a:stretch>
                  </pic:blipFill>
                  <pic:spPr bwMode="auto">
                    <a:xfrm>
                      <a:off x="0" y="0"/>
                      <a:ext cx="5943600" cy="3049270"/>
                    </a:xfrm>
                    <a:prstGeom prst="rect">
                      <a:avLst/>
                    </a:prstGeom>
                  </pic:spPr>
                </pic:pic>
              </a:graphicData>
            </a:graphic>
          </wp:inline>
        </w:drawing>
      </w:r>
    </w:p>
    <w:p>
      <w:pPr>
        <w:pStyle w:val="Style8"/>
        <w:ind w:hanging="0"/>
        <w:rPr>
          <w:rFonts w:ascii="Arial" w:hAnsi="Arial" w:cs="Arial"/>
          <w:color w:val="000000"/>
          <w:sz w:val="6"/>
          <w:szCs w:val="6"/>
          <w:lang w:val="en-GB"/>
        </w:rPr>
      </w:pPr>
      <w:r>
        <w:rPr>
          <w:rFonts w:cs="Arial" w:ascii="Arial" w:hAnsi="Arial"/>
          <w:color w:val="000000"/>
          <w:lang w:val="en-GB"/>
        </w:rPr>
        <w:t>Then you can paste the clipboard content into any textual editor or other application, supporting OLE-technology</w:t>
      </w:r>
    </w:p>
    <w:p>
      <w:pPr>
        <w:pStyle w:val="2"/>
        <w:numPr>
          <w:ilvl w:val="1"/>
          <w:numId w:val="2"/>
        </w:numPr>
        <w:rPr>
          <w:lang w:val="en-GB"/>
        </w:rPr>
      </w:pPr>
      <w:bookmarkStart w:id="32" w:name="_Toc532829929"/>
      <w:bookmarkStart w:id="33" w:name="_Ref473794591"/>
      <w:bookmarkEnd w:id="32"/>
      <w:bookmarkEnd w:id="33"/>
      <w:r>
        <w:rPr>
          <w:lang w:val="en-GB"/>
        </w:rPr>
        <w:t>Exporting table data</w:t>
      </w:r>
    </w:p>
    <w:p>
      <w:pPr>
        <w:pStyle w:val="Style8"/>
        <w:ind w:hanging="0"/>
        <w:rPr>
          <w:rFonts w:ascii="Arial" w:hAnsi="Arial" w:cs="Arial"/>
          <w:color w:val="000000"/>
          <w:lang w:val="en-GB"/>
        </w:rPr>
      </w:pPr>
      <w:r>
        <w:rPr>
          <w:rFonts w:cs="Arial" w:ascii="Arial" w:hAnsi="Arial"/>
          <w:color w:val="000000"/>
          <w:lang w:val="en-GB"/>
        </w:rPr>
        <w:t xml:space="preserve">To convert the content of any table to the MS Excel file, call the table context menu and press the </w:t>
      </w:r>
      <w:r>
        <w:rPr>
          <w:rFonts w:cs="Arial" w:ascii="Arial" w:hAnsi="Arial"/>
          <w:color w:val="000000"/>
          <w:bdr w:val="single" w:sz="4" w:space="0" w:color="00000A"/>
          <w:lang w:val="en-GB"/>
        </w:rPr>
        <w:t>Excel</w:t>
      </w:r>
      <w:r>
        <w:rPr>
          <w:rFonts w:cs="Arial" w:ascii="Arial" w:hAnsi="Arial"/>
          <w:color w:val="000000"/>
          <w:lang w:val="en-GB"/>
        </w:rPr>
        <w:t xml:space="preserve"> button from there: </w:t>
      </w:r>
    </w:p>
    <w:p>
      <w:pPr>
        <w:pStyle w:val="Style8"/>
        <w:ind w:hanging="0"/>
        <w:jc w:val="center"/>
        <w:rPr>
          <w:rFonts w:ascii="Arial" w:hAnsi="Arial" w:cs="Arial"/>
          <w:color w:val="000000"/>
          <w:lang w:val="en-GB"/>
        </w:rPr>
      </w:pPr>
      <w:r>
        <w:rPr/>
        <w:drawing>
          <wp:inline distT="0" distB="0" distL="0" distR="0">
            <wp:extent cx="1371600" cy="859155"/>
            <wp:effectExtent l="0" t="0" r="0" b="0"/>
            <wp:docPr id="31" name="Picture 401" descr="C:\Users\sazonov\AppData\Local\Temp\SNAGHTML1e24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01" descr="C:\Users\sazonov\AppData\Local\Temp\SNAGHTML1e24092.PNG"/>
                    <pic:cNvPicPr>
                      <a:picLocks noChangeAspect="1" noChangeArrowheads="1"/>
                    </pic:cNvPicPr>
                  </pic:nvPicPr>
                  <pic:blipFill>
                    <a:blip r:embed="rId31"/>
                    <a:stretch>
                      <a:fillRect/>
                    </a:stretch>
                  </pic:blipFill>
                  <pic:spPr bwMode="auto">
                    <a:xfrm>
                      <a:off x="0" y="0"/>
                      <a:ext cx="1371600" cy="859155"/>
                    </a:xfrm>
                    <a:prstGeom prst="rect">
                      <a:avLst/>
                    </a:prstGeom>
                  </pic:spPr>
                </pic:pic>
              </a:graphicData>
            </a:graphic>
          </wp:inline>
        </w:drawing>
      </w:r>
    </w:p>
    <w:p>
      <w:pPr>
        <w:pStyle w:val="Style8"/>
        <w:ind w:hanging="0"/>
        <w:rPr>
          <w:rFonts w:ascii="Arial" w:hAnsi="Arial" w:cs="Arial"/>
          <w:lang w:val="en-GB"/>
        </w:rPr>
      </w:pPr>
      <w:r>
        <w:rPr>
          <w:rFonts w:cs="Arial" w:ascii="Arial" w:hAnsi="Arial"/>
          <w:color w:val="000000"/>
          <w:lang w:val="en-GB"/>
        </w:rPr>
        <w:t xml:space="preserve">Confirm the operation in the pop up message box by pressing the </w:t>
      </w:r>
      <w:r>
        <w:rPr>
          <w:rFonts w:cs="Arial" w:ascii="Arial" w:hAnsi="Arial"/>
          <w:color w:val="000000"/>
          <w:bdr w:val="single" w:sz="4" w:space="0" w:color="00000A"/>
          <w:lang w:val="en-GB"/>
        </w:rPr>
        <w:t>Open</w:t>
      </w:r>
      <w:r>
        <w:rPr>
          <w:rFonts w:cs="Arial" w:ascii="Arial" w:hAnsi="Arial"/>
          <w:color w:val="000000"/>
          <w:lang w:val="en-GB"/>
        </w:rPr>
        <w:t xml:space="preserve"> or </w:t>
      </w:r>
      <w:r>
        <w:rPr>
          <w:rFonts w:cs="Arial" w:ascii="Arial" w:hAnsi="Arial"/>
          <w:color w:val="000000"/>
          <w:bdr w:val="single" w:sz="4" w:space="0" w:color="00000A"/>
          <w:lang w:val="en-GB"/>
        </w:rPr>
        <w:t>Save</w:t>
      </w:r>
      <w:r>
        <w:rPr>
          <w:rFonts w:cs="Arial" w:ascii="Arial" w:hAnsi="Arial"/>
          <w:color w:val="000000"/>
          <w:lang w:val="en-GB"/>
        </w:rPr>
        <w:t xml:space="preserve"> button inside it. The name of the file will be generated automatically, but you can change it by choosing the </w:t>
      </w:r>
      <w:r>
        <w:rPr>
          <w:rFonts w:cs="Arial" w:ascii="Arial" w:hAnsi="Arial"/>
          <w:color w:val="000000"/>
          <w:bdr w:val="single" w:sz="4" w:space="0" w:color="00000A"/>
          <w:lang w:val="en-GB"/>
        </w:rPr>
        <w:t>Save As</w:t>
      </w:r>
      <w:r>
        <w:rPr>
          <w:rFonts w:cs="Arial" w:ascii="Arial" w:hAnsi="Arial"/>
          <w:color w:val="000000"/>
          <w:lang w:val="en-GB"/>
        </w:rPr>
        <w:t xml:space="preserve"> option instead of the </w:t>
      </w:r>
      <w:r>
        <w:rPr>
          <w:rFonts w:cs="Arial" w:ascii="Arial" w:hAnsi="Arial"/>
          <w:color w:val="000000"/>
          <w:bdr w:val="single" w:sz="4" w:space="0" w:color="00000A"/>
          <w:lang w:val="en-GB"/>
        </w:rPr>
        <w:t>Save</w:t>
      </w:r>
      <w:r>
        <w:rPr>
          <w:rFonts w:cs="Arial" w:ascii="Arial" w:hAnsi="Arial"/>
          <w:color w:val="000000"/>
          <w:lang w:val="en-GB"/>
        </w:rPr>
        <w:t xml:space="preserve">. </w:t>
      </w:r>
    </w:p>
    <w:p>
      <w:pPr>
        <w:pStyle w:val="Style8"/>
        <w:ind w:hanging="0"/>
        <w:rPr>
          <w:rFonts w:ascii="Arial" w:hAnsi="Arial" w:cs="Arial"/>
          <w:color w:val="000000"/>
          <w:lang w:val="en-GB"/>
        </w:rPr>
      </w:pPr>
      <w:r>
        <w:rPr>
          <w:rFonts w:cs="Arial" w:ascii="Arial" w:hAnsi="Arial"/>
          <w:color w:val="000000"/>
          <w:lang w:val="en-GB"/>
        </w:rPr>
        <w:t xml:space="preserve">Specify new file name and location and press the </w:t>
      </w:r>
      <w:r>
        <w:rPr>
          <w:rFonts w:cs="Arial" w:ascii="Arial" w:hAnsi="Arial"/>
          <w:color w:val="000000"/>
          <w:bdr w:val="single" w:sz="4" w:space="0" w:color="00000A"/>
          <w:lang w:val="en-GB"/>
        </w:rPr>
        <w:t>Save</w:t>
      </w:r>
      <w:r>
        <w:rPr>
          <w:rFonts w:cs="Arial" w:ascii="Arial" w:hAnsi="Arial"/>
          <w:color w:val="000000"/>
          <w:lang w:val="en-GB"/>
        </w:rPr>
        <w:t xml:space="preserve"> button in the pop-up standard dialog box. </w:t>
      </w:r>
    </w:p>
    <w:p>
      <w:pPr>
        <w:pStyle w:val="Style8"/>
        <w:ind w:hanging="0"/>
        <w:rPr>
          <w:rFonts w:ascii="Arial" w:hAnsi="Arial" w:cs="Arial"/>
          <w:color w:val="000000"/>
          <w:lang w:val="en-GB"/>
        </w:rPr>
      </w:pPr>
      <w:r>
        <w:rPr>
          <w:rFonts w:cs="Arial" w:ascii="Arial" w:hAnsi="Arial"/>
          <w:color w:val="000000"/>
          <w:lang w:val="en-GB"/>
        </w:rPr>
        <w:t>The table data will be opened or saved in the correspondent application’s format:</w:t>
      </w:r>
    </w:p>
    <w:p>
      <w:pPr>
        <w:pStyle w:val="Style8"/>
        <w:ind w:hanging="0"/>
        <w:jc w:val="center"/>
        <w:rPr>
          <w:rFonts w:ascii="Arial" w:hAnsi="Arial" w:cs="Arial"/>
          <w:lang w:val="en-GB"/>
        </w:rPr>
      </w:pPr>
      <w:r>
        <w:rPr/>
        <w:drawing>
          <wp:inline distT="0" distB="7620" distL="0" distR="0">
            <wp:extent cx="6120130" cy="2259965"/>
            <wp:effectExtent l="0" t="0" r="0" b="0"/>
            <wp:docPr id="32" name="Picture 411" descr="C:\Users\sazonov\AppData\Local\Temp\SNAGHTML1f221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11" descr="C:\Users\sazonov\AppData\Local\Temp\SNAGHTML1f2214f.PNG"/>
                    <pic:cNvPicPr>
                      <a:picLocks noChangeAspect="1" noChangeArrowheads="1"/>
                    </pic:cNvPicPr>
                  </pic:nvPicPr>
                  <pic:blipFill>
                    <a:blip r:embed="rId32"/>
                    <a:stretch>
                      <a:fillRect/>
                    </a:stretch>
                  </pic:blipFill>
                  <pic:spPr bwMode="auto">
                    <a:xfrm>
                      <a:off x="0" y="0"/>
                      <a:ext cx="6120130" cy="2259965"/>
                    </a:xfrm>
                    <a:prstGeom prst="rect">
                      <a:avLst/>
                    </a:prstGeom>
                  </pic:spPr>
                </pic:pic>
              </a:graphicData>
            </a:graphic>
          </wp:inline>
        </w:drawing>
      </w:r>
    </w:p>
    <w:p>
      <w:pPr>
        <w:pStyle w:val="Style8"/>
        <w:ind w:hanging="0"/>
        <w:rPr>
          <w:rFonts w:ascii="Arial" w:hAnsi="Arial" w:cs="Arial"/>
          <w:color w:val="000000"/>
          <w:lang w:val="en-GB"/>
        </w:rPr>
      </w:pPr>
      <w:r>
        <w:rPr>
          <w:rFonts w:cs="Arial" w:ascii="Arial" w:hAnsi="Arial"/>
          <w:color w:val="000000"/>
          <w:lang w:val="en-GB"/>
        </w:rPr>
        <w:t xml:space="preserve">Then you can edit the file by using standard tools of the application (e.g., in order to prepare a report). </w:t>
      </w:r>
    </w:p>
    <w:p>
      <w:pPr>
        <w:pStyle w:val="Style8"/>
        <w:ind w:hanging="0"/>
        <w:rPr>
          <w:rFonts w:ascii="Arial" w:hAnsi="Arial" w:cs="Arial"/>
          <w:color w:val="000000"/>
          <w:u w:val="single"/>
          <w:lang w:val="en-GB"/>
        </w:rPr>
      </w:pPr>
      <w:r>
        <w:rPr>
          <w:rFonts w:cs="Arial" w:ascii="Arial" w:hAnsi="Arial"/>
          <w:color w:val="000000"/>
          <w:u w:val="single"/>
          <w:lang w:val="en-GB"/>
        </w:rPr>
        <w:t xml:space="preserve">Note: </w:t>
      </w:r>
      <w:r>
        <w:rPr>
          <w:rFonts w:cs="Arial" w:ascii="Arial" w:hAnsi="Arial"/>
          <w:color w:val="000000"/>
          <w:lang w:val="en-GB"/>
        </w:rPr>
        <w:t>I</w:t>
      </w:r>
      <w:bookmarkStart w:id="34" w:name="_Toc436833167"/>
      <w:bookmarkEnd w:id="34"/>
      <w:r>
        <w:rPr>
          <w:rFonts w:cs="Arial" w:ascii="Arial" w:hAnsi="Arial"/>
          <w:i/>
          <w:color w:val="000000"/>
          <w:lang w:val="en-GB"/>
        </w:rPr>
        <w:t>n the case a filtering was applied to the table, the filtered data will only be exported, but not the whole table.</w:t>
      </w:r>
    </w:p>
    <w:p>
      <w:pPr>
        <w:pStyle w:val="Normal"/>
        <w:spacing w:lineRule="auto" w:line="240"/>
        <w:ind w:hanging="0"/>
        <w:jc w:val="left"/>
        <w:rPr>
          <w:rFonts w:ascii="Arial" w:hAnsi="Arial" w:cs="Arial"/>
          <w:color w:val="000000"/>
          <w:lang w:val="en-GB"/>
        </w:rPr>
      </w:pPr>
      <w:r>
        <w:rPr>
          <w:rFonts w:cs="Arial" w:ascii="Arial" w:hAnsi="Arial"/>
          <w:color w:val="000000"/>
          <w:lang w:val="en-GB"/>
        </w:rPr>
      </w:r>
      <w:r>
        <w:br w:type="page"/>
      </w:r>
    </w:p>
    <w:p>
      <w:pPr>
        <w:pStyle w:val="1"/>
        <w:keepNext/>
        <w:numPr>
          <w:ilvl w:val="0"/>
          <w:numId w:val="0"/>
        </w:numPr>
        <w:pBdr/>
        <w:spacing w:before="840" w:after="360"/>
        <w:ind w:left="420" w:hanging="0"/>
        <w:rPr>
          <w:rFonts w:cs="Arial"/>
          <w:color w:val="000000"/>
          <w:lang w:val="en-GB"/>
        </w:rPr>
      </w:pPr>
      <w:bookmarkStart w:id="35" w:name="_Toc516651476"/>
      <w:bookmarkStart w:id="36" w:name="_Toc454977323"/>
      <w:bookmarkStart w:id="37" w:name="_Toc516651476"/>
      <w:bookmarkStart w:id="38" w:name="_Toc454977323"/>
      <w:bookmarkEnd w:id="37"/>
      <w:bookmarkEnd w:id="38"/>
      <w:r>
        <w:rPr/>
      </w:r>
    </w:p>
    <w:sectPr>
      <w:headerReference w:type="default" r:id="rId33"/>
      <w:headerReference w:type="first" r:id="rId34"/>
      <w:footerReference w:type="default" r:id="rId35"/>
      <w:type w:val="nextPage"/>
      <w:pgSz w:w="11906" w:h="16838"/>
      <w:pgMar w:left="1134" w:right="708" w:header="426" w:top="1276" w:footer="250" w:bottom="709" w:gutter="0"/>
      <w:pgNumType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Courier New">
    <w:charset w:val="01"/>
    <w:family w:val="roman"/>
    <w:pitch w:val="variable"/>
  </w:font>
  <w:font w:name="Calibri">
    <w:charset w:val="01"/>
    <w:family w:val="roman"/>
    <w:pitch w:val="variable"/>
  </w:font>
  <w:font w:name="Arial Narrow">
    <w:charset w:val="01"/>
    <w:family w:val="roman"/>
    <w:pitch w:val="variable"/>
  </w:font>
  <w:font w:name="Liberation Sans">
    <w:altName w:val="Arial"/>
    <w:charset w:val="01"/>
    <w:family w:val="swiss"/>
    <w:pitch w:val="variable"/>
  </w:font>
  <w:font w:name="Bookman">
    <w:charset w:val="01"/>
    <w:family w:val="roman"/>
    <w:pitch w:val="variable"/>
  </w:font>
  <w:font w:name="Futura Bk">
    <w:charset w:val="01"/>
    <w:family w:val="roman"/>
    <w:pitch w:val="variable"/>
  </w:font>
  <w:font w:name="Futura Bk">
    <w:charset w:val="01"/>
    <w:family w:val="swiss"/>
    <w:pitch w:val="variable"/>
  </w:font>
  <w:font w:name="Times New Roman">
    <w:charset w:val="01"/>
    <w:family w:val="swiss"/>
    <w:pitch w:val="variable"/>
  </w:font>
  <w:font w:name="HPlogost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pBdr>
        <w:top w:val="single" w:sz="4" w:space="1" w:color="00000A"/>
      </w:pBdr>
      <w:tabs>
        <w:tab w:val="center" w:pos="4153" w:leader="none"/>
        <w:tab w:val="right" w:pos="9923" w:leader="none"/>
      </w:tabs>
      <w:ind w:hanging="0"/>
      <w:jc w:val="right"/>
      <w:rPr/>
    </w:pPr>
    <w:r>
      <w:rPr>
        <w:rFonts w:ascii="Calibri" w:hAnsi="Calibri" w:asciiTheme="minorHAnsi" w:hAnsiTheme="minorHAnsi"/>
        <w:smallCaps/>
        <w:sz w:val="22"/>
        <w:szCs w:val="22"/>
        <w:lang w:val="en-US"/>
      </w:rPr>
      <w:t>User Guide (version 00</w:t>
    </w:r>
    <w:del w:id="0" w:author="Mariya Shatskaya" w:date="2018-12-17T13:10:00Z">
      <w:r>
        <w:rPr>
          <w:rFonts w:ascii="Calibri" w:hAnsi="Calibri" w:asciiTheme="minorHAnsi" w:hAnsiTheme="minorHAnsi"/>
          <w:smallCaps/>
          <w:sz w:val="22"/>
          <w:szCs w:val="22"/>
          <w:lang w:val="en-US"/>
        </w:rPr>
        <w:delText>1</w:delText>
      </w:r>
    </w:del>
    <w:ins w:id="1" w:author="Mariya Shatskaya" w:date="2018-12-17T13:10:00Z">
      <w:r>
        <w:rPr>
          <w:rFonts w:ascii="Calibri" w:hAnsi="Calibri" w:asciiTheme="minorHAnsi" w:hAnsiTheme="minorHAnsi"/>
          <w:smallCaps/>
          <w:sz w:val="22"/>
          <w:szCs w:val="22"/>
          <w:lang w:val="en-US"/>
        </w:rPr>
        <w:t>2</w:t>
      </w:r>
    </w:ins>
    <w:r>
      <w:rPr>
        <w:rFonts w:ascii="Calibri" w:hAnsi="Calibri" w:asciiTheme="minorHAnsi" w:hAnsiTheme="minorHAnsi"/>
        <w:smallCaps/>
        <w:sz w:val="22"/>
        <w:szCs w:val="22"/>
        <w:lang w:val="en-US"/>
      </w:rPr>
      <w:t>)</w:t>
      <w:tab/>
      <w:tab/>
      <w:t xml:space="preserve"> Page </w:t>
    </w:r>
    <w:r>
      <w:rPr>
        <w:rStyle w:val="Pagenumber"/>
        <w:rFonts w:ascii="Calibri" w:hAnsi="Calibri" w:asciiTheme="minorHAnsi" w:hAnsiTheme="minorHAnsi"/>
        <w:smallCaps/>
        <w:sz w:val="22"/>
        <w:szCs w:val="22"/>
        <w:lang w:val="en-US"/>
      </w:rPr>
      <w:fldChar w:fldCharType="begin"/>
    </w:r>
    <w:r>
      <w:instrText> PAGE </w:instrText>
    </w:r>
    <w:r>
      <w:fldChar w:fldCharType="separate"/>
    </w:r>
    <w:r>
      <w:t>8</w:t>
    </w:r>
    <w:r>
      <w:fldChar w:fldCharType="end"/>
    </w:r>
    <w:r>
      <w:rPr>
        <w:rStyle w:val="Pagenumber"/>
        <w:rFonts w:ascii="Calibri" w:hAnsi="Calibri" w:asciiTheme="minorHAnsi" w:hAnsiTheme="minorHAnsi"/>
        <w:smallCaps/>
        <w:sz w:val="22"/>
        <w:szCs w:val="22"/>
        <w:lang w:val="en-US"/>
      </w:rPr>
      <w:t xml:space="preserve"> of </w:t>
    </w:r>
    <w:r>
      <w:rPr>
        <w:rStyle w:val="Pagenumber"/>
        <w:rFonts w:ascii="Calibri" w:hAnsi="Calibri" w:asciiTheme="minorHAnsi" w:hAnsiTheme="minorHAnsi"/>
        <w:smallCaps/>
        <w:sz w:val="22"/>
        <w:szCs w:val="22"/>
        <w:lang w:val="en-US"/>
      </w:rPr>
      <w:fldChar w:fldCharType="begin"/>
    </w:r>
    <w:r>
      <w:instrText> NUMPAGES </w:instrText>
    </w:r>
    <w:r>
      <w:fldChar w:fldCharType="separate"/>
    </w:r>
    <w:r>
      <w:t>9</w:t>
    </w:r>
    <w:r>
      <w:fldChar w:fldCharType="end"/>
    </w:r>
    <w:r>
      <w:rPr>
        <w:rStyle w:val="Pagenumber"/>
        <w:rFonts w:ascii="Calibri" w:hAnsi="Calibri" w:asciiTheme="minorHAnsi" w:hAnsiTheme="minorHAnsi"/>
        <w:smallCaps/>
        <w:sz w:val="22"/>
        <w:szCs w:val="22"/>
        <w:lang w:val="en-US"/>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90" w:type="dxa"/>
      <w:jc w:val="left"/>
      <w:tblInd w:w="71" w:type="dxa"/>
      <w:tblBorders/>
      <w:tblCellMar>
        <w:top w:w="0" w:type="dxa"/>
        <w:left w:w="71" w:type="dxa"/>
        <w:bottom w:w="0" w:type="dxa"/>
        <w:right w:w="71" w:type="dxa"/>
      </w:tblCellMar>
      <w:tblLook w:val="0000" w:noVBand="0" w:noHBand="0" w:firstRow="0" w:lastRow="0" w:firstColumn="0" w:lastColumn="0"/>
    </w:tblPr>
    <w:tblGrid>
      <w:gridCol w:w="1700"/>
      <w:gridCol w:w="6946"/>
      <w:gridCol w:w="1844"/>
    </w:tblGrid>
    <w:tr>
      <w:trPr>
        <w:trHeight w:val="716" w:hRule="atLeast"/>
        <w:cantSplit w:val="true"/>
      </w:trPr>
      <w:tc>
        <w:tcPr>
          <w:tcW w:w="1700" w:type="dxa"/>
          <w:tcBorders/>
          <w:shd w:fill="auto" w:val="clear"/>
        </w:tcPr>
        <w:p>
          <w:pPr>
            <w:pStyle w:val="Normal"/>
            <w:ind w:right="-74" w:hanging="0"/>
            <w:rPr>
              <w:b/>
              <w:b/>
              <w:color w:val="0000FF"/>
              <w:lang w:val="en-US"/>
            </w:rPr>
          </w:pPr>
          <w:r>
            <w:rPr/>
            <w:drawing>
              <wp:inline distT="0" distB="0" distL="0" distR="0">
                <wp:extent cx="731520" cy="731520"/>
                <wp:effectExtent l="0" t="0" r="0" b="0"/>
                <wp:docPr id="3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1" descr=""/>
                        <pic:cNvPicPr>
                          <a:picLocks noChangeAspect="1" noChangeArrowheads="1"/>
                        </pic:cNvPicPr>
                      </pic:nvPicPr>
                      <pic:blipFill>
                        <a:blip r:embed="rId1"/>
                        <a:stretch>
                          <a:fillRect/>
                        </a:stretch>
                      </pic:blipFill>
                      <pic:spPr bwMode="auto">
                        <a:xfrm>
                          <a:off x="0" y="0"/>
                          <a:ext cx="731520" cy="731520"/>
                        </a:xfrm>
                        <a:prstGeom prst="rect">
                          <a:avLst/>
                        </a:prstGeom>
                      </pic:spPr>
                    </pic:pic>
                  </a:graphicData>
                </a:graphic>
              </wp:inline>
            </w:drawing>
          </w:r>
        </w:p>
      </w:tc>
      <w:tc>
        <w:tcPr>
          <w:tcW w:w="6946" w:type="dxa"/>
          <w:tcBorders/>
          <w:shd w:fill="auto" w:val="clear"/>
          <w:vAlign w:val="center"/>
        </w:tcPr>
        <w:p>
          <w:pPr>
            <w:pStyle w:val="Normal"/>
            <w:tabs>
              <w:tab w:val="center" w:pos="2269" w:leader="none"/>
            </w:tabs>
            <w:spacing w:before="100" w:after="60"/>
            <w:ind w:hanging="0"/>
            <w:jc w:val="center"/>
            <w:rPr>
              <w:rFonts w:ascii="Calibri" w:hAnsi="Calibri" w:asciiTheme="minorHAnsi" w:hAnsiTheme="minorHAnsi"/>
              <w:sz w:val="28"/>
              <w:lang w:val="en-US"/>
            </w:rPr>
          </w:pPr>
          <w:r>
            <w:rPr>
              <w:rFonts w:cs="Arial" w:ascii="Arial" w:hAnsi="Arial"/>
              <w:b/>
              <w:sz w:val="24"/>
              <w:lang w:val="en-US"/>
            </w:rPr>
            <w:t>Transaction Management System for RTGS and ACH</w:t>
          </w:r>
        </w:p>
      </w:tc>
      <w:tc>
        <w:tcPr>
          <w:tcW w:w="1844" w:type="dxa"/>
          <w:tcBorders/>
          <w:shd w:fill="auto" w:val="clear"/>
          <w:vAlign w:val="center"/>
        </w:tcPr>
        <w:p>
          <w:pPr>
            <w:pStyle w:val="Normal"/>
            <w:ind w:right="-74" w:hanging="0"/>
            <w:rPr>
              <w:rFonts w:ascii="HPlogostd" w:hAnsi="HPlogostd"/>
              <w:sz w:val="32"/>
              <w:lang w:val="en-US"/>
            </w:rPr>
          </w:pPr>
          <w:r>
            <w:rPr/>
            <w:drawing>
              <wp:inline distT="0" distB="0" distL="0" distR="5080">
                <wp:extent cx="775970" cy="382905"/>
                <wp:effectExtent l="0" t="0" r="0" b="0"/>
                <wp:docPr id="34" name="Изображение2" descr="LOGO CMA Small Systems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2" descr="LOGO CMA Small Systems AB"/>
                        <pic:cNvPicPr>
                          <a:picLocks noChangeAspect="1" noChangeArrowheads="1"/>
                        </pic:cNvPicPr>
                      </pic:nvPicPr>
                      <pic:blipFill>
                        <a:blip r:embed="rId2"/>
                        <a:stretch>
                          <a:fillRect/>
                        </a:stretch>
                      </pic:blipFill>
                      <pic:spPr bwMode="auto">
                        <a:xfrm>
                          <a:off x="0" y="0"/>
                          <a:ext cx="775970" cy="382905"/>
                        </a:xfrm>
                        <a:prstGeom prst="rect">
                          <a:avLst/>
                        </a:prstGeom>
                      </pic:spPr>
                    </pic:pic>
                  </a:graphicData>
                </a:graphic>
              </wp:inline>
            </w:drawing>
          </w:r>
        </w:p>
      </w:tc>
    </w:tr>
  </w:tbl>
  <w:p>
    <w:pPr>
      <w:pStyle w:val="Style18"/>
      <w:pBdr>
        <w:top w:val="single" w:sz="4" w:space="1" w:color="00000A"/>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07" w:type="dxa"/>
      <w:jc w:val="left"/>
      <w:tblInd w:w="71" w:type="dxa"/>
      <w:tblBorders/>
      <w:tblCellMar>
        <w:top w:w="0" w:type="dxa"/>
        <w:left w:w="71" w:type="dxa"/>
        <w:bottom w:w="0" w:type="dxa"/>
        <w:right w:w="71" w:type="dxa"/>
      </w:tblCellMar>
      <w:tblLook w:val="0000" w:noVBand="0" w:noHBand="0" w:firstRow="0" w:lastRow="0" w:firstColumn="0" w:lastColumn="0"/>
    </w:tblPr>
    <w:tblGrid>
      <w:gridCol w:w="2552"/>
      <w:gridCol w:w="5811"/>
      <w:gridCol w:w="1844"/>
    </w:tblGrid>
    <w:tr>
      <w:trPr>
        <w:trHeight w:val="716" w:hRule="atLeast"/>
        <w:cantSplit w:val="true"/>
      </w:trPr>
      <w:tc>
        <w:tcPr>
          <w:tcW w:w="2552" w:type="dxa"/>
          <w:tcBorders/>
          <w:shd w:fill="auto" w:val="clear"/>
        </w:tcPr>
        <w:p>
          <w:pPr>
            <w:pStyle w:val="Normal"/>
            <w:ind w:right="-74" w:hanging="0"/>
            <w:rPr>
              <w:b/>
              <w:b/>
              <w:color w:val="0000FF"/>
              <w:lang w:val="en-US"/>
            </w:rPr>
          </w:pPr>
          <w:r>
            <w:rPr>
              <w:b/>
              <w:color w:val="0000FF"/>
              <w:lang w:val="en-US"/>
            </w:rPr>
          </w:r>
        </w:p>
      </w:tc>
      <w:tc>
        <w:tcPr>
          <w:tcW w:w="5811" w:type="dxa"/>
          <w:tcBorders/>
          <w:shd w:fill="auto" w:val="clear"/>
        </w:tcPr>
        <w:p>
          <w:pPr>
            <w:pStyle w:val="Normal"/>
            <w:tabs>
              <w:tab w:val="center" w:pos="2269" w:leader="none"/>
            </w:tabs>
            <w:spacing w:before="100" w:after="60"/>
            <w:ind w:hanging="0"/>
            <w:jc w:val="center"/>
            <w:rPr>
              <w:rFonts w:ascii="Calibri" w:hAnsi="Calibri" w:asciiTheme="minorHAnsi" w:hAnsiTheme="minorHAnsi"/>
              <w:sz w:val="28"/>
              <w:lang w:val="en-US"/>
            </w:rPr>
          </w:pPr>
          <w:r>
            <w:rPr>
              <w:rFonts w:asciiTheme="minorHAnsi" w:hAnsiTheme="minorHAnsi" w:ascii="Calibri" w:hAnsi="Calibri"/>
              <w:sz w:val="28"/>
              <w:lang w:val="en-US"/>
            </w:rPr>
          </w:r>
        </w:p>
      </w:tc>
      <w:tc>
        <w:tcPr>
          <w:tcW w:w="1844" w:type="dxa"/>
          <w:tcBorders/>
          <w:shd w:fill="auto" w:val="clear"/>
          <w:vAlign w:val="center"/>
        </w:tcPr>
        <w:p>
          <w:pPr>
            <w:pStyle w:val="Normal"/>
            <w:ind w:right="-74" w:hanging="0"/>
            <w:rPr>
              <w:rFonts w:ascii="HPlogostd" w:hAnsi="HPlogostd"/>
              <w:sz w:val="32"/>
              <w:lang w:val="en-US"/>
            </w:rPr>
          </w:pPr>
          <w:r>
            <w:rPr>
              <w:rFonts w:ascii="HPlogostd" w:hAnsi="HPlogostd"/>
              <w:sz w:val="32"/>
              <w:lang w:val="en-US"/>
            </w:rPr>
          </w:r>
        </w:p>
      </w:tc>
    </w:tr>
  </w:tbl>
  <w:p>
    <w:pPr>
      <w:pStyle w:val="Style18"/>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420"/>
        </w:tabs>
        <w:ind w:left="420" w:hanging="420"/>
      </w:pPr>
    </w:lvl>
    <w:lvl w:ilvl="1">
      <w:start w:val="1"/>
      <w:pStyle w:val="2"/>
      <w:numFmt w:val="decimal"/>
      <w:lvlText w:val="%1.%2"/>
      <w:lvlJc w:val="left"/>
      <w:pPr>
        <w:tabs>
          <w:tab w:val="num" w:pos="576"/>
        </w:tabs>
        <w:ind w:left="288" w:hanging="288"/>
      </w:pPr>
    </w:lvl>
    <w:lvl w:ilvl="2">
      <w:start w:val="1"/>
      <w:pStyle w:val="3"/>
      <w:numFmt w:val="decimal"/>
      <w:lvlText w:val="%1.%2.%3"/>
      <w:lvlJc w:val="left"/>
      <w:pPr>
        <w:tabs>
          <w:tab w:val="num" w:pos="720"/>
        </w:tabs>
        <w:ind w:left="432" w:hanging="432"/>
      </w:pPr>
      <w:rPr>
        <w:smallCaps w:val="false"/>
        <w:caps w:val="false"/>
        <w:dstrike w:val="false"/>
        <w:strike w:val="false"/>
        <w:vertAlign w:val="baseline"/>
        <w:position w:val="0"/>
        <w:sz w:val="20"/>
        <w:spacing w:val="0"/>
        <w:i w:val="false"/>
        <w:u w:val="none"/>
        <w:b/>
        <w:effect w:val="none"/>
        <w:iCs w:val="false"/>
        <w:bCs w:val="false"/>
        <w:em w:val="none"/>
        <w:vanish w:val="false"/>
        <w:rFonts w:cs="Times New Roman"/>
        <w:color w:val="000000"/>
      </w:rPr>
    </w:lvl>
    <w:lvl w:ilvl="3">
      <w:start w:val="1"/>
      <w:pStyle w:val="4"/>
      <w:numFmt w:val="decimal"/>
      <w:lvlText w:val="%1.%2.%3.%4"/>
      <w:lvlJc w:val="left"/>
      <w:pPr>
        <w:tabs>
          <w:tab w:val="num" w:pos="954"/>
        </w:tabs>
        <w:ind w:left="666" w:hanging="576"/>
      </w:pPr>
      <w:rPr>
        <w:smallCaps w:val="false"/>
        <w:caps w:val="false"/>
        <w:dstrike w:val="false"/>
        <w:strike w:val="false"/>
        <w:vertAlign w:val="baseline"/>
        <w:position w:val="0"/>
        <w:sz w:val="20"/>
        <w:spacing w:val="0"/>
        <w:i w:val="false"/>
        <w:u w:val="none"/>
        <w:b/>
        <w:effect w:val="none"/>
        <w:iCs w:val="false"/>
        <w:bCs w:val="false"/>
        <w:em w:val="none"/>
        <w:vanish w:val="false"/>
        <w:rFonts w:cs="Arial"/>
        <w:color w:val="00000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pStyle w:val="7"/>
      <w:numFmt w:val="decimal"/>
      <w:lvlText w:val="%1.%2.%3.%4.%7."/>
      <w:lvlJc w:val="left"/>
      <w:pPr>
        <w:ind w:left="4956" w:hanging="708"/>
      </w:pPr>
    </w:lvl>
    <w:lvl w:ilvl="7">
      <w:start w:val="1"/>
      <w:pStyle w:val="8"/>
      <w:numFmt w:val="decimal"/>
      <w:lvlText w:val="%1.%2.%3.%4.%7.%8."/>
      <w:lvlJc w:val="left"/>
      <w:pPr>
        <w:ind w:left="5664" w:hanging="708"/>
      </w:pPr>
    </w:lvl>
    <w:lvl w:ilvl="8">
      <w:start w:val="1"/>
      <w:pStyle w:val="9"/>
      <w:numFmt w:val="decimal"/>
      <w:lvlText w:val="%1.%2.%3.%4.%7.%8.%9."/>
      <w:lvlJc w:val="left"/>
      <w:pPr>
        <w:ind w:left="6372" w:hanging="708"/>
      </w:pPr>
    </w:lvl>
  </w:abstractNum>
  <w:abstractNum w:abstractNumId="2">
    <w:lvl w:ilvl="0">
      <w:start w:val="1"/>
      <w:numFmt w:val="decimal"/>
      <w:lvlText w:val="%1"/>
      <w:lvlJc w:val="left"/>
      <w:pPr>
        <w:tabs>
          <w:tab w:val="num" w:pos="432"/>
        </w:tabs>
        <w:ind w:left="144" w:hanging="144"/>
      </w:pPr>
    </w:lvl>
    <w:lvl w:ilvl="1">
      <w:start w:val="1"/>
      <w:numFmt w:val="decimal"/>
      <w:lvlText w:val="%1.%2"/>
      <w:lvlJc w:val="left"/>
      <w:pPr>
        <w:tabs>
          <w:tab w:val="num" w:pos="576"/>
        </w:tabs>
        <w:ind w:left="288" w:hanging="288"/>
      </w:pPr>
    </w:lvl>
    <w:lvl w:ilvl="2">
      <w:start w:val="1"/>
      <w:numFmt w:val="decimal"/>
      <w:lvlText w:val="%1.%2.%3"/>
      <w:lvlJc w:val="left"/>
      <w:pPr>
        <w:tabs>
          <w:tab w:val="num" w:pos="720"/>
        </w:tabs>
        <w:ind w:left="432" w:hanging="432"/>
      </w:pPr>
      <w:rPr>
        <w:smallCaps w:val="false"/>
        <w:caps w:val="false"/>
        <w:dstrike w:val="false"/>
        <w:strike w:val="false"/>
        <w:vertAlign w:val="baseline"/>
        <w:position w:val="0"/>
        <w:sz w:val="20"/>
        <w:spacing w:val="0"/>
        <w:i w:val="false"/>
        <w:u w:val="none"/>
        <w:b/>
        <w:effect w:val="none"/>
        <w:iCs w:val="false"/>
        <w:bCs w:val="false"/>
        <w:em w:val="none"/>
        <w:vanish w:val="false"/>
        <w:rFonts w:cs="Times New Roman"/>
        <w:color w:val="000000"/>
      </w:rPr>
    </w:lvl>
    <w:lvl w:ilvl="3">
      <w:start w:val="1"/>
      <w:numFmt w:val="decimal"/>
      <w:lvlText w:val="%1.%2.%3.%4"/>
      <w:lvlJc w:val="left"/>
      <w:pPr>
        <w:tabs>
          <w:tab w:val="num" w:pos="954"/>
        </w:tabs>
        <w:ind w:left="666" w:hanging="576"/>
      </w:pPr>
      <w:rPr>
        <w:smallCaps w:val="false"/>
        <w:caps w:val="false"/>
        <w:dstrike w:val="false"/>
        <w:strike w:val="false"/>
        <w:vertAlign w:val="baseline"/>
        <w:position w:val="0"/>
        <w:sz w:val="20"/>
        <w:spacing w:val="0"/>
        <w:i w:val="false"/>
        <w:u w:val="none"/>
        <w:b/>
        <w:effect w:val="none"/>
        <w:iCs w:val="false"/>
        <w:bCs w:val="false"/>
        <w:em w:val="none"/>
        <w:vanish w:val="false"/>
        <w:rFonts w:cs="Arial"/>
        <w:color w:val="00000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uiPriority="0" w:semiHidden="1" w:unhideWhenUsed="1"/>
    <w:lsdException w:name="caption" w:uiPriority="35" w:qFormat="1"/>
    <w:lsdException w:name="table of figures" w:uiPriority="0"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uiPriority="0"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uiPriority="0"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00b26"/>
    <w:pPr>
      <w:widowControl/>
      <w:bidi w:val="0"/>
      <w:spacing w:lineRule="auto" w:line="360"/>
      <w:ind w:firstLine="720"/>
      <w:jc w:val="both"/>
    </w:pPr>
    <w:rPr>
      <w:rFonts w:ascii="Times New Roman" w:hAnsi="Times New Roman" w:eastAsia="Times New Roman" w:cs="Times New Roman"/>
      <w:color w:val="auto"/>
      <w:sz w:val="20"/>
      <w:szCs w:val="20"/>
      <w:lang w:val="ru-RU" w:eastAsia="en-US" w:bidi="ar-SA"/>
    </w:rPr>
  </w:style>
  <w:style w:type="paragraph" w:styleId="1">
    <w:name w:val="Heading 1"/>
    <w:basedOn w:val="Normal"/>
    <w:next w:val="Normal"/>
    <w:link w:val="Heading1Char"/>
    <w:qFormat/>
    <w:pPr>
      <w:keepNext/>
      <w:numPr>
        <w:ilvl w:val="0"/>
        <w:numId w:val="1"/>
      </w:numPr>
      <w:pBdr>
        <w:top w:val="single" w:sz="4" w:space="1" w:color="00000A"/>
        <w:bottom w:val="single" w:sz="4" w:space="1" w:color="00000A"/>
      </w:pBdr>
      <w:spacing w:lineRule="auto" w:line="240" w:before="840" w:after="360"/>
      <w:jc w:val="left"/>
      <w:outlineLvl w:val="0"/>
      <w:outlineLvl w:val="0"/>
    </w:pPr>
    <w:rPr>
      <w:rFonts w:ascii="Arial" w:hAnsi="Arial"/>
      <w:b/>
      <w:sz w:val="40"/>
      <w:lang w:eastAsia="x-none"/>
      <w14:shadow w14:blurRad="50800" w14:dist="38100" w14:dir="2700000" w14:sx="100000" w14:sy="100000" w14:kx="0" w14:ky="0" w14:algn="tl">
        <w14:srgbClr w14:val="000000">
          <w14:alpha w14:val="60000"/>
        </w14:srgbClr>
      </w14:shadow>
    </w:rPr>
  </w:style>
  <w:style w:type="paragraph" w:styleId="2">
    <w:name w:val="Heading 2"/>
    <w:basedOn w:val="Normal"/>
    <w:next w:val="Normal"/>
    <w:link w:val="Heading2Char"/>
    <w:qFormat/>
    <w:rsid w:val="00144c0d"/>
    <w:pPr>
      <w:keepNext/>
      <w:numPr>
        <w:ilvl w:val="1"/>
        <w:numId w:val="1"/>
      </w:numPr>
      <w:spacing w:lineRule="auto" w:line="240" w:before="360" w:after="60"/>
      <w:outlineLvl w:val="1"/>
      <w:outlineLvl w:val="1"/>
    </w:pPr>
    <w:rPr>
      <w:rFonts w:ascii="Arial" w:hAnsi="Arial" w:cs="Arial"/>
      <w:b/>
      <w:color w:val="000000"/>
      <w:sz w:val="36"/>
      <w:lang w:val="en-US" w:eastAsia="x-none"/>
    </w:rPr>
  </w:style>
  <w:style w:type="paragraph" w:styleId="3">
    <w:name w:val="Heading 3"/>
    <w:basedOn w:val="Style7"/>
    <w:next w:val="Style8"/>
    <w:link w:val="Heading3Char"/>
    <w:qFormat/>
    <w:rsid w:val="00617ca9"/>
    <w:pPr>
      <w:keepNext/>
      <w:keepLines/>
      <w:widowControl/>
      <w:numPr>
        <w:ilvl w:val="2"/>
        <w:numId w:val="1"/>
      </w:numPr>
      <w:bidi w:val="0"/>
      <w:spacing w:lineRule="auto" w:line="360" w:before="240" w:after="120"/>
      <w:jc w:val="left"/>
      <w:outlineLvl w:val="2"/>
      <w:outlineLvl w:val="2"/>
    </w:pPr>
    <w:rPr>
      <w:rFonts w:ascii="Arial" w:hAnsi="Arial" w:cs="Arial"/>
      <w:b/>
      <w:color w:val="000000"/>
      <w:sz w:val="26"/>
    </w:rPr>
  </w:style>
  <w:style w:type="paragraph" w:styleId="4">
    <w:name w:val="Heading 4"/>
    <w:basedOn w:val="Normal"/>
    <w:next w:val="Normal"/>
    <w:link w:val="Heading4Char"/>
    <w:qFormat/>
    <w:rsid w:val="009d6f1d"/>
    <w:pPr>
      <w:keepNext/>
      <w:keepLines/>
      <w:numPr>
        <w:ilvl w:val="3"/>
        <w:numId w:val="1"/>
      </w:numPr>
      <w:snapToGrid w:val="false"/>
      <w:spacing w:lineRule="auto" w:line="240" w:before="240" w:after="0"/>
      <w:jc w:val="left"/>
      <w:outlineLvl w:val="3"/>
      <w:outlineLvl w:val="3"/>
    </w:pPr>
    <w:rPr>
      <w:rFonts w:ascii="Arial" w:hAnsi="Arial" w:cs="Arial"/>
      <w:b/>
      <w:color w:val="000000"/>
      <w:sz w:val="22"/>
      <w:lang w:val="en-US"/>
    </w:rPr>
  </w:style>
  <w:style w:type="paragraph" w:styleId="5">
    <w:name w:val="Heading 5"/>
    <w:basedOn w:val="Normal"/>
    <w:next w:val="Normal"/>
    <w:qFormat/>
    <w:pPr>
      <w:spacing w:before="240" w:after="0"/>
      <w:outlineLvl w:val="4"/>
    </w:pPr>
    <w:rPr>
      <w:u w:val="single"/>
    </w:rPr>
  </w:style>
  <w:style w:type="paragraph" w:styleId="6">
    <w:name w:val="Heading 6"/>
    <w:basedOn w:val="Normal"/>
    <w:next w:val="Normal"/>
    <w:link w:val="Heading6Char"/>
    <w:qFormat/>
    <w:rsid w:val="00044fd5"/>
    <w:pPr>
      <w:spacing w:before="240" w:after="60"/>
      <w:ind w:hanging="0"/>
      <w:outlineLvl w:val="5"/>
    </w:pPr>
    <w:rPr>
      <w:rFonts w:ascii="Arial" w:hAnsi="Arial"/>
      <w:b/>
    </w:rPr>
  </w:style>
  <w:style w:type="paragraph" w:styleId="7">
    <w:name w:val="Heading 7"/>
    <w:basedOn w:val="Normal"/>
    <w:next w:val="Normal"/>
    <w:qFormat/>
    <w:pPr>
      <w:numPr>
        <w:ilvl w:val="6"/>
        <w:numId w:val="1"/>
      </w:numPr>
      <w:spacing w:before="240" w:after="60"/>
      <w:outlineLvl w:val="6"/>
      <w:outlineLvl w:val="6"/>
    </w:pPr>
    <w:rPr>
      <w:rFonts w:ascii="Arial" w:hAnsi="Arial"/>
    </w:rPr>
  </w:style>
  <w:style w:type="paragraph" w:styleId="8">
    <w:name w:val="Heading 8"/>
    <w:basedOn w:val="Normal"/>
    <w:next w:val="Normal"/>
    <w:qFormat/>
    <w:pPr>
      <w:numPr>
        <w:ilvl w:val="7"/>
        <w:numId w:val="1"/>
      </w:numPr>
      <w:spacing w:before="240" w:after="60"/>
      <w:outlineLvl w:val="7"/>
      <w:outlineLvl w:val="7"/>
    </w:pPr>
    <w:rPr>
      <w:rFonts w:ascii="Arial" w:hAnsi="Arial"/>
      <w:i/>
    </w:rPr>
  </w:style>
  <w:style w:type="paragraph" w:styleId="9">
    <w:name w:val="Heading 9"/>
    <w:basedOn w:val="Normal"/>
    <w:next w:val="Normal"/>
    <w:qFormat/>
    <w:pPr>
      <w:numPr>
        <w:ilvl w:val="8"/>
        <w:numId w:val="1"/>
      </w:numPr>
      <w:spacing w:before="240" w:after="60"/>
      <w:outlineLvl w:val="8"/>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semiHidden/>
    <w:qFormat/>
    <w:rPr>
      <w:sz w:val="16"/>
    </w:rPr>
  </w:style>
  <w:style w:type="character" w:styleId="Footnotereference">
    <w:name w:val="footnote reference"/>
    <w:semiHidden/>
    <w:qFormat/>
    <w:rPr>
      <w:vertAlign w:val="superscript"/>
    </w:rPr>
  </w:style>
  <w:style w:type="character" w:styleId="Linenumber">
    <w:name w:val="line number"/>
    <w:basedOn w:val="DefaultParagraphFont"/>
    <w:qFormat/>
    <w:rPr/>
  </w:style>
  <w:style w:type="character" w:styleId="Style5">
    <w:name w:val="Интернет-ссылка"/>
    <w:uiPriority w:val="99"/>
    <w:rPr>
      <w:color w:val="0000FF"/>
      <w:u w:val="single"/>
    </w:rPr>
  </w:style>
  <w:style w:type="character" w:styleId="Codepartname" w:customStyle="1">
    <w:name w:val="codepartname"/>
    <w:basedOn w:val="DefaultParagraphFont"/>
    <w:qFormat/>
    <w:rPr/>
  </w:style>
  <w:style w:type="character" w:styleId="FollowedHyperlink">
    <w:name w:val="FollowedHyperlink"/>
    <w:qFormat/>
    <w:rPr>
      <w:color w:val="800080"/>
      <w:u w:val="single"/>
    </w:rPr>
  </w:style>
  <w:style w:type="character" w:styleId="BalloonTextChar" w:customStyle="1">
    <w:name w:val="Balloon Text Char"/>
    <w:link w:val="BalloonText"/>
    <w:uiPriority w:val="99"/>
    <w:semiHidden/>
    <w:qFormat/>
    <w:rsid w:val="005e02cb"/>
    <w:rPr>
      <w:rFonts w:ascii="Tahoma" w:hAnsi="Tahoma" w:cs="Tahoma"/>
      <w:sz w:val="16"/>
      <w:szCs w:val="16"/>
      <w:lang w:val="ru-RU"/>
    </w:rPr>
  </w:style>
  <w:style w:type="character" w:styleId="Heading2Char" w:customStyle="1">
    <w:name w:val="Heading 2 Char"/>
    <w:link w:val="Heading2"/>
    <w:qFormat/>
    <w:rsid w:val="00144c0d"/>
    <w:rPr>
      <w:rFonts w:ascii="Arial" w:hAnsi="Arial" w:cs="Arial"/>
      <w:b/>
      <w:color w:val="000000"/>
      <w:sz w:val="36"/>
      <w:lang w:eastAsia="x-none"/>
    </w:rPr>
  </w:style>
  <w:style w:type="character" w:styleId="Heading1Char" w:customStyle="1">
    <w:name w:val="Heading 1 Char"/>
    <w:link w:val="Heading1"/>
    <w:qFormat/>
    <w:rsid w:val="003b4257"/>
    <w:rPr>
      <w:rFonts w:ascii="Arial" w:hAnsi="Arial"/>
      <w:b/>
      <w:sz w:val="40"/>
      <w:lang w:val="ru-RU" w:eastAsia="x-none"/>
      <w14:shadow w14:blurRad="50800" w14:dist="38100" w14:dir="2700000" w14:sx="100000" w14:sy="100000" w14:kx="0" w14:ky="0" w14:algn="tl">
        <w14:srgbClr w14:val="000000">
          <w14:alpha w14:val="60000"/>
        </w14:srgbClr>
      </w14:shadow>
    </w:rPr>
  </w:style>
  <w:style w:type="character" w:styleId="BodyTextIndent2Char" w:customStyle="1">
    <w:name w:val="Body Text Indent 2 Char"/>
    <w:basedOn w:val="DefaultParagraphFont"/>
    <w:link w:val="BodyTextIndent2"/>
    <w:qFormat/>
    <w:rsid w:val="001a5af2"/>
    <w:rPr/>
  </w:style>
  <w:style w:type="character" w:styleId="Appleconvertedspace" w:customStyle="1">
    <w:name w:val="apple-converted-space"/>
    <w:qFormat/>
    <w:rsid w:val="001a5af2"/>
    <w:rPr/>
  </w:style>
  <w:style w:type="character" w:styleId="Heading3Char" w:customStyle="1">
    <w:name w:val="Heading 3 Char"/>
    <w:link w:val="Heading3"/>
    <w:qFormat/>
    <w:rsid w:val="00617ca9"/>
    <w:rPr>
      <w:rFonts w:ascii="Arial" w:hAnsi="Arial" w:cs="Arial"/>
      <w:b/>
      <w:color w:val="000000"/>
      <w:sz w:val="26"/>
    </w:rPr>
  </w:style>
  <w:style w:type="character" w:styleId="HTMLPreformattedChar" w:customStyle="1">
    <w:name w:val="HTML Preformatted Char"/>
    <w:link w:val="HTMLPreformatted"/>
    <w:uiPriority w:val="99"/>
    <w:qFormat/>
    <w:rsid w:val="00c7299f"/>
    <w:rPr>
      <w:rFonts w:ascii="Courier New" w:hAnsi="Courier New" w:cs="Courier New"/>
    </w:rPr>
  </w:style>
  <w:style w:type="character" w:styleId="BodyTextChar" w:customStyle="1">
    <w:name w:val="Body Text Char"/>
    <w:link w:val="BodyText"/>
    <w:qFormat/>
    <w:rsid w:val="00c7299f"/>
    <w:rPr>
      <w:lang w:eastAsia="en-US"/>
    </w:rPr>
  </w:style>
  <w:style w:type="character" w:styleId="HTMLCode">
    <w:name w:val="HTML Code"/>
    <w:uiPriority w:val="99"/>
    <w:semiHidden/>
    <w:unhideWhenUsed/>
    <w:qFormat/>
    <w:rsid w:val="00c7299f"/>
    <w:rPr>
      <w:rFonts w:ascii="Courier New" w:hAnsi="Courier New" w:eastAsia="Times New Roman" w:cs="Courier New"/>
      <w:sz w:val="29"/>
      <w:szCs w:val="29"/>
    </w:rPr>
  </w:style>
  <w:style w:type="character" w:styleId="Strong">
    <w:name w:val="Strong"/>
    <w:uiPriority w:val="22"/>
    <w:qFormat/>
    <w:rsid w:val="00c7299f"/>
    <w:rPr>
      <w:b/>
      <w:bCs/>
    </w:rPr>
  </w:style>
  <w:style w:type="character" w:styleId="Sc3" w:customStyle="1">
    <w:name w:val="sc3"/>
    <w:qFormat/>
    <w:rsid w:val="00c7299f"/>
    <w:rPr/>
  </w:style>
  <w:style w:type="character" w:styleId="Re1" w:customStyle="1">
    <w:name w:val="re1"/>
    <w:qFormat/>
    <w:rsid w:val="00c7299f"/>
    <w:rPr/>
  </w:style>
  <w:style w:type="character" w:styleId="Re2" w:customStyle="1">
    <w:name w:val="re2"/>
    <w:qFormat/>
    <w:rsid w:val="00c7299f"/>
    <w:rPr/>
  </w:style>
  <w:style w:type="character" w:styleId="CommentTextChar" w:customStyle="1">
    <w:name w:val="Comment Text Char"/>
    <w:link w:val="CommentText"/>
    <w:semiHidden/>
    <w:qFormat/>
    <w:rsid w:val="00284327"/>
    <w:rPr>
      <w:lang w:eastAsia="en-US"/>
    </w:rPr>
  </w:style>
  <w:style w:type="character" w:styleId="CommentSubjectChar" w:customStyle="1">
    <w:name w:val="Comment Subject Char"/>
    <w:link w:val="CommentSubject"/>
    <w:qFormat/>
    <w:rsid w:val="00284327"/>
    <w:rPr>
      <w:lang w:eastAsia="en-US"/>
    </w:rPr>
  </w:style>
  <w:style w:type="character" w:styleId="Translationchunk" w:customStyle="1">
    <w:name w:val="translation-chunk"/>
    <w:qFormat/>
    <w:rsid w:val="00b95050"/>
    <w:rPr/>
  </w:style>
  <w:style w:type="character" w:styleId="Tablecaption1" w:customStyle="1">
    <w:name w:val="table_caption1"/>
    <w:qFormat/>
    <w:rsid w:val="009b127b"/>
    <w:rPr>
      <w:rFonts w:ascii="Tahoma" w:hAnsi="Tahoma" w:cs="Tahoma"/>
      <w:b/>
      <w:bCs/>
      <w:caps/>
      <w:color w:val="405186"/>
      <w:sz w:val="18"/>
      <w:szCs w:val="18"/>
    </w:rPr>
  </w:style>
  <w:style w:type="character" w:styleId="Fieldsname1" w:customStyle="1">
    <w:name w:val="fields_name1"/>
    <w:qFormat/>
    <w:rsid w:val="009b127b"/>
    <w:rPr/>
  </w:style>
  <w:style w:type="character" w:styleId="StyleMSSansSerif9ptBold" w:customStyle="1">
    <w:name w:val="Style MS Sans Serif 9 pt Bold"/>
    <w:qFormat/>
    <w:rsid w:val="009b127b"/>
    <w:rPr>
      <w:rFonts w:ascii="Times New Roman" w:hAnsi="Times New Roman"/>
      <w:b/>
      <w:bCs/>
      <w:sz w:val="20"/>
      <w:szCs w:val="18"/>
    </w:rPr>
  </w:style>
  <w:style w:type="character" w:styleId="StyleMSSansSerif9pt" w:customStyle="1">
    <w:name w:val="Style MS Sans Serif 9 pt"/>
    <w:qFormat/>
    <w:rsid w:val="009b127b"/>
    <w:rPr>
      <w:rFonts w:ascii="Times New Roman" w:hAnsi="Times New Roman"/>
      <w:sz w:val="20"/>
      <w:szCs w:val="18"/>
    </w:rPr>
  </w:style>
  <w:style w:type="character" w:styleId="StyleLatinMSSansSerifAsianBatang9ptBoldBlack" w:customStyle="1">
    <w:name w:val="Style (Latin) MS Sans Serif (Asian) Batang 9 pt Bold Black"/>
    <w:qFormat/>
    <w:rsid w:val="009b127b"/>
    <w:rPr>
      <w:rFonts w:ascii="Times New Roman" w:hAnsi="Times New Roman" w:eastAsia="Batang"/>
      <w:b/>
      <w:bCs/>
      <w:color w:val="000000"/>
      <w:sz w:val="20"/>
      <w:szCs w:val="18"/>
    </w:rPr>
  </w:style>
  <w:style w:type="character" w:styleId="Tablecaption" w:customStyle="1">
    <w:name w:val="table_caption"/>
    <w:qFormat/>
    <w:rsid w:val="009b127b"/>
    <w:rPr/>
  </w:style>
  <w:style w:type="character" w:styleId="Fieldsname" w:customStyle="1">
    <w:name w:val="fields_name"/>
    <w:qFormat/>
    <w:rsid w:val="009b127b"/>
    <w:rPr/>
  </w:style>
  <w:style w:type="character" w:styleId="Heading4Char" w:customStyle="1">
    <w:name w:val="Heading 4 Char"/>
    <w:link w:val="Heading4"/>
    <w:qFormat/>
    <w:rsid w:val="009d6f1d"/>
    <w:rPr>
      <w:rFonts w:ascii="Arial" w:hAnsi="Arial" w:cs="Arial"/>
      <w:b/>
      <w:color w:val="000000"/>
      <w:sz w:val="22"/>
    </w:rPr>
  </w:style>
  <w:style w:type="character" w:styleId="Heading6Char" w:customStyle="1">
    <w:name w:val="Heading 6 Char"/>
    <w:link w:val="Heading6"/>
    <w:qFormat/>
    <w:rsid w:val="00044fd5"/>
    <w:rPr>
      <w:rFonts w:ascii="Arial" w:hAnsi="Arial"/>
      <w:b/>
      <w:lang w:val="ru-RU"/>
    </w:rPr>
  </w:style>
  <w:style w:type="character" w:styleId="HeaderChar" w:customStyle="1">
    <w:name w:val="Header Char"/>
    <w:link w:val="Header"/>
    <w:uiPriority w:val="99"/>
    <w:qFormat/>
    <w:rsid w:val="00586d99"/>
    <w:rPr>
      <w:rFonts w:ascii="Arial" w:hAnsi="Arial"/>
      <w:b/>
    </w:rPr>
  </w:style>
  <w:style w:type="character" w:styleId="TitleChar" w:customStyle="1">
    <w:name w:val="Title Char"/>
    <w:basedOn w:val="DefaultParagraphFont"/>
    <w:link w:val="Title"/>
    <w:qFormat/>
    <w:rsid w:val="00fc5295"/>
    <w:rPr>
      <w:rFonts w:ascii="Arial" w:hAnsi="Arial"/>
      <w:b/>
      <w:sz w:val="40"/>
    </w:rPr>
  </w:style>
  <w:style w:type="character" w:styleId="ListParagraphChar" w:customStyle="1">
    <w:name w:val="List Paragraph Char"/>
    <w:link w:val="ListParagraph"/>
    <w:uiPriority w:val="34"/>
    <w:qFormat/>
    <w:rsid w:val="00fc5295"/>
    <w:rPr>
      <w:rFonts w:ascii="Calibri" w:hAnsi="Calibri" w:eastAsia="Calibri"/>
      <w:sz w:val="22"/>
      <w:szCs w:val="22"/>
    </w:rPr>
  </w:style>
  <w:style w:type="character" w:styleId="AddressL1P2set" w:customStyle="1">
    <w:name w:val="Address L1 P2 (set)"/>
    <w:qFormat/>
    <w:rsid w:val="00da65f3"/>
    <w:rPr>
      <w:rFonts w:ascii="Times New Roman" w:hAnsi="Times New Roman" w:cs="Arial"/>
      <w:caps/>
      <w:strike w:val="false"/>
      <w:dstrike w:val="false"/>
      <w:color w:val="808080"/>
      <w:position w:val="0"/>
      <w:sz w:val="17"/>
      <w:sz w:val="17"/>
      <w:szCs w:val="17"/>
      <w:vertAlign w:val="baseline"/>
      <w:lang w:val="en-GB" w:eastAsia="en-US" w:bidi="ar-SA"/>
    </w:rPr>
  </w:style>
  <w:style w:type="character" w:styleId="AddressL2setCharChar" w:customStyle="1">
    <w:name w:val="Address L2 (set) Char Char"/>
    <w:link w:val="AddressL2set"/>
    <w:qFormat/>
    <w:rsid w:val="00da65f3"/>
    <w:rPr>
      <w:rFonts w:ascii="Arial Narrow" w:hAnsi="Arial Narrow" w:cs="Arial"/>
      <w:color w:val="808080"/>
      <w:sz w:val="22"/>
      <w:szCs w:val="17"/>
      <w:lang w:val="en-GB"/>
    </w:rPr>
  </w:style>
  <w:style w:type="character" w:styleId="SubtitleChar" w:customStyle="1">
    <w:name w:val="Subtitle Char"/>
    <w:basedOn w:val="DefaultParagraphFont"/>
    <w:link w:val="Subtitle"/>
    <w:qFormat/>
    <w:rsid w:val="00da65f3"/>
    <w:rPr>
      <w:rFonts w:ascii="Arial" w:hAnsi="Arial"/>
      <w:b/>
      <w:sz w:val="24"/>
    </w:rPr>
  </w:style>
  <w:style w:type="character" w:styleId="EndnoteTextChar" w:customStyle="1">
    <w:name w:val="Endnote Text Char"/>
    <w:basedOn w:val="DefaultParagraphFont"/>
    <w:link w:val="EndnoteText"/>
    <w:uiPriority w:val="99"/>
    <w:semiHidden/>
    <w:qFormat/>
    <w:rsid w:val="00316b94"/>
    <w:rPr>
      <w:lang w:val="ru-RU"/>
    </w:rPr>
  </w:style>
  <w:style w:type="character" w:styleId="Endnotereference">
    <w:name w:val="endnote reference"/>
    <w:basedOn w:val="DefaultParagraphFont"/>
    <w:uiPriority w:val="99"/>
    <w:semiHidden/>
    <w:unhideWhenUsed/>
    <w:qFormat/>
    <w:rsid w:val="00316b94"/>
    <w:rPr>
      <w:vertAlign w:val="superscript"/>
    </w:rPr>
  </w:style>
  <w:style w:type="character" w:styleId="Style6">
    <w:name w:val="Выделение"/>
    <w:basedOn w:val="DefaultParagraphFont"/>
    <w:uiPriority w:val="20"/>
    <w:qFormat/>
    <w:rsid w:val="00192870"/>
    <w:rPr>
      <w:i/>
      <w:iCs/>
    </w:rPr>
  </w:style>
  <w:style w:type="character" w:styleId="TableSimpleChar" w:customStyle="1">
    <w:name w:val="Table Simple Char"/>
    <w:basedOn w:val="DefaultParagraphFont"/>
    <w:link w:val="TableSimple"/>
    <w:qFormat/>
    <w:rsid w:val="00ba7527"/>
    <w:rPr>
      <w:rFonts w:ascii="Arial Narrow" w:hAnsi="Arial Narrow" w:cs="Calibri"/>
      <w:b/>
      <w:color w:val="000000"/>
      <w:sz w:val="22"/>
      <w:lang w:eastAsia="ru-RU"/>
    </w:rPr>
  </w:style>
  <w:style w:type="character" w:styleId="ListLabel1">
    <w:name w:val="ListLabel 1"/>
    <w:qFormat/>
    <w:rPr>
      <w:b/>
    </w:rPr>
  </w:style>
  <w:style w:type="character" w:styleId="ListLabel2">
    <w:name w:val="ListLabel 2"/>
    <w:qFormat/>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Times New Roman" w:cs="Times New Roman"/>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11">
    <w:name w:val="ListLabel 11"/>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ascii="Arial" w:hAnsi="Arial"/>
      <w:b w:val="false"/>
      <w:i w:val="false"/>
      <w:sz w:val="20"/>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0">
    <w:name w:val="ListLabel 80"/>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1">
    <w:name w:val="ListLabel 81"/>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2">
    <w:name w:val="ListLabel 82"/>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3">
    <w:name w:val="ListLabel 83"/>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4">
    <w:name w:val="ListLabel 84"/>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5">
    <w:name w:val="ListLabel 85"/>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6">
    <w:name w:val="ListLabel 86"/>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7">
    <w:name w:val="ListLabel 87"/>
    <w:qFormat/>
    <w:rPr>
      <w:rFonts w:cs="Times New Roman"/>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8">
    <w:name w:val="ListLabel 88"/>
    <w:qFormat/>
    <w:rPr>
      <w:rFonts w:cs="Arial"/>
      <w:b/>
      <w:bCs w:val="false"/>
      <w:i w:val="false"/>
      <w:iCs w:val="false"/>
      <w:caps w:val="false"/>
      <w:smallCaps w:val="false"/>
      <w:strike w:val="false"/>
      <w:dstrike w:val="false"/>
      <w:vanish w:val="false"/>
      <w:color w:val="000000"/>
      <w:spacing w:val="0"/>
      <w:position w:val="0"/>
      <w:sz w:val="20"/>
      <w:u w:val="none"/>
      <w:effect w:val="none"/>
      <w:vertAlign w:val="baseline"/>
      <w:em w:val="none"/>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paragraph" w:styleId="Style7">
    <w:name w:val="Заголовок"/>
    <w:basedOn w:val="Normal"/>
    <w:next w:val="Style8"/>
    <w:qFormat/>
    <w:pPr>
      <w:keepNext/>
      <w:spacing w:before="240" w:after="120"/>
    </w:pPr>
    <w:rPr>
      <w:rFonts w:ascii="Liberation Sans" w:hAnsi="Liberation Sans" w:eastAsia="Noto Sans CJK SC Regular" w:cs="FreeSans"/>
      <w:sz w:val="28"/>
      <w:szCs w:val="28"/>
    </w:rPr>
  </w:style>
  <w:style w:type="paragraph" w:styleId="Style8">
    <w:name w:val="Body Text"/>
    <w:basedOn w:val="Normal"/>
    <w:link w:val="BodyTextChar"/>
    <w:pPr/>
    <w:rPr>
      <w:lang w:val="x-none"/>
    </w:rPr>
  </w:style>
  <w:style w:type="paragraph" w:styleId="Style9">
    <w:name w:val="List"/>
    <w:basedOn w:val="Normal"/>
    <w:pPr/>
    <w:rPr/>
  </w:style>
  <w:style w:type="paragraph" w:styleId="Style10">
    <w:name w:val="Caption"/>
    <w:basedOn w:val="Normal"/>
    <w:qFormat/>
    <w:pPr>
      <w:suppressLineNumbers/>
      <w:spacing w:before="120" w:after="120"/>
    </w:pPr>
    <w:rPr>
      <w:rFonts w:cs="FreeSans"/>
      <w:i/>
      <w:iCs/>
      <w:sz w:val="24"/>
      <w:szCs w:val="24"/>
    </w:rPr>
  </w:style>
  <w:style w:type="paragraph" w:styleId="Style11">
    <w:name w:val="Указатель"/>
    <w:basedOn w:val="Normal"/>
    <w:qFormat/>
    <w:pPr>
      <w:suppressLineNumbers/>
    </w:pPr>
    <w:rPr>
      <w:rFonts w:cs="FreeSans"/>
    </w:rPr>
  </w:style>
  <w:style w:type="paragraph" w:styleId="ListBullet">
    <w:name w:val="List Bullet"/>
    <w:basedOn w:val="Normal"/>
    <w:autoRedefine/>
    <w:qFormat/>
    <w:pPr/>
    <w:rPr/>
  </w:style>
  <w:style w:type="paragraph" w:styleId="Bullets" w:customStyle="1">
    <w:name w:val="Bullets"/>
    <w:basedOn w:val="Normal"/>
    <w:qFormat/>
    <w:pPr>
      <w:tabs>
        <w:tab w:val="left" w:pos="993" w:leader="none"/>
      </w:tabs>
      <w:ind w:left="709" w:hanging="0"/>
    </w:pPr>
    <w:rPr>
      <w:lang w:val="en-US"/>
    </w:rPr>
  </w:style>
  <w:style w:type="paragraph" w:styleId="Titleheading" w:customStyle="1">
    <w:name w:val="Title heading"/>
    <w:basedOn w:val="2"/>
    <w:qFormat/>
    <w:pPr>
      <w:numPr>
        <w:ilvl w:val="0"/>
        <w:numId w:val="0"/>
      </w:numPr>
      <w:ind w:firstLine="720"/>
    </w:pPr>
    <w:rPr>
      <w:sz w:val="28"/>
    </w:rPr>
  </w:style>
  <w:style w:type="paragraph" w:styleId="Subtitle1" w:customStyle="1">
    <w:name w:val="Subtitle 1"/>
    <w:basedOn w:val="2"/>
    <w:qFormat/>
    <w:pPr>
      <w:numPr>
        <w:ilvl w:val="0"/>
        <w:numId w:val="0"/>
      </w:numPr>
      <w:ind w:firstLine="720"/>
    </w:pPr>
    <w:rPr>
      <w:sz w:val="28"/>
    </w:rPr>
  </w:style>
  <w:style w:type="paragraph" w:styleId="Subtitle2" w:customStyle="1">
    <w:name w:val="Subtitle 2"/>
    <w:basedOn w:val="Subtitle1"/>
    <w:qFormat/>
    <w:pPr>
      <w:ind w:left="992" w:firstLine="720"/>
    </w:pPr>
    <w:rPr>
      <w:sz w:val="24"/>
    </w:rPr>
  </w:style>
  <w:style w:type="paragraph" w:styleId="Subtitle3" w:customStyle="1">
    <w:name w:val="Subtitle 3"/>
    <w:basedOn w:val="4"/>
    <w:qFormat/>
    <w:pPr>
      <w:numPr>
        <w:ilvl w:val="0"/>
        <w:numId w:val="0"/>
      </w:numPr>
      <w:ind w:firstLine="720"/>
    </w:pPr>
    <w:rPr>
      <w:i/>
    </w:rPr>
  </w:style>
  <w:style w:type="paragraph" w:styleId="ListBullet2">
    <w:name w:val="List Bullet 2"/>
    <w:basedOn w:val="ListBullet"/>
    <w:autoRedefine/>
    <w:qFormat/>
    <w:pPr>
      <w:ind w:left="1440" w:hanging="326"/>
      <w:jc w:val="left"/>
    </w:pPr>
    <w:rPr>
      <w:lang w:val="en-US"/>
    </w:rPr>
  </w:style>
  <w:style w:type="paragraph" w:styleId="Style12" w:customStyle="1">
    <w:name w:val="Table of Figures"/>
    <w:basedOn w:val="Normal"/>
    <w:pPr>
      <w:tabs>
        <w:tab w:val="left" w:pos="2694" w:leader="none"/>
      </w:tabs>
      <w:spacing w:before="60" w:after="360"/>
      <w:ind w:hanging="0"/>
      <w:jc w:val="center"/>
    </w:pPr>
    <w:rPr>
      <w:lang w:val="en-US"/>
    </w:rPr>
  </w:style>
  <w:style w:type="paragraph" w:styleId="Style13">
    <w:name w:val="Body Text Indent"/>
    <w:basedOn w:val="Normal"/>
    <w:pPr>
      <w:jc w:val="center"/>
    </w:pPr>
    <w:rPr>
      <w:b/>
      <w:i/>
      <w:color w:val="000000"/>
      <w:sz w:val="80"/>
      <w:lang w:val="en-US"/>
      <w14:shadow w14:blurRad="50800" w14:dist="38100" w14:dir="2700000" w14:sx="100000" w14:sy="100000" w14:kx="0" w14:ky="0" w14:algn="tl">
        <w14:srgbClr w14:val="000000">
          <w14:alpha w14:val="60000"/>
        </w14:srgbClr>
      </w14:shadow>
    </w:rPr>
  </w:style>
  <w:style w:type="paragraph" w:styleId="Annotationtext">
    <w:name w:val="annotation text"/>
    <w:basedOn w:val="Normal"/>
    <w:link w:val="CommentTextChar"/>
    <w:semiHidden/>
    <w:qFormat/>
    <w:pPr/>
    <w:rPr/>
  </w:style>
  <w:style w:type="paragraph" w:styleId="Style14" w:customStyle="1">
    <w:name w:val="Предзаголовки"/>
    <w:basedOn w:val="Normal"/>
    <w:qFormat/>
    <w:pPr>
      <w:pageBreakBefore/>
      <w:spacing w:before="120" w:after="360"/>
      <w:jc w:val="center"/>
    </w:pPr>
    <w:rPr>
      <w:b/>
      <w:sz w:val="32"/>
    </w:rPr>
  </w:style>
  <w:style w:type="paragraph" w:styleId="11">
    <w:name w:val="TOC 1"/>
    <w:basedOn w:val="Normal"/>
    <w:next w:val="Normal"/>
    <w:autoRedefine/>
    <w:uiPriority w:val="39"/>
    <w:pPr>
      <w:spacing w:before="120" w:after="120"/>
      <w:ind w:hanging="0"/>
      <w:jc w:val="left"/>
    </w:pPr>
    <w:rPr>
      <w:b/>
      <w:caps/>
    </w:rPr>
  </w:style>
  <w:style w:type="paragraph" w:styleId="21">
    <w:name w:val="TOC 2"/>
    <w:basedOn w:val="Normal"/>
    <w:next w:val="Normal"/>
    <w:autoRedefine/>
    <w:uiPriority w:val="39"/>
    <w:pPr>
      <w:ind w:left="200" w:hanging="0"/>
      <w:jc w:val="left"/>
    </w:pPr>
    <w:rPr>
      <w:smallCaps/>
    </w:rPr>
  </w:style>
  <w:style w:type="paragraph" w:styleId="31">
    <w:name w:val="TOC 3"/>
    <w:basedOn w:val="Normal"/>
    <w:next w:val="Normal"/>
    <w:autoRedefine/>
    <w:uiPriority w:val="39"/>
    <w:rsid w:val="00ed7db3"/>
    <w:pPr>
      <w:tabs>
        <w:tab w:val="left" w:pos="1000" w:leader="none"/>
        <w:tab w:val="right" w:pos="10065" w:leader="dot"/>
      </w:tabs>
      <w:ind w:left="400" w:hanging="0"/>
      <w:jc w:val="left"/>
    </w:pPr>
    <w:rPr>
      <w:i/>
    </w:rPr>
  </w:style>
  <w:style w:type="paragraph" w:styleId="Style15">
    <w:name w:val="Title"/>
    <w:basedOn w:val="Normal"/>
    <w:link w:val="TitleChar"/>
    <w:qFormat/>
    <w:pPr>
      <w:tabs>
        <w:tab w:val="left" w:pos="1134" w:leader="none"/>
      </w:tabs>
      <w:spacing w:before="240" w:after="60"/>
      <w:ind w:hanging="0"/>
      <w:jc w:val="center"/>
      <w:outlineLvl w:val="0"/>
    </w:pPr>
    <w:rPr>
      <w:rFonts w:ascii="Arial" w:hAnsi="Arial"/>
      <w:b/>
      <w:sz w:val="40"/>
      <w:lang w:val="en-US"/>
    </w:rPr>
  </w:style>
  <w:style w:type="paragraph" w:styleId="Style16">
    <w:name w:val="Subtitle"/>
    <w:basedOn w:val="Normal"/>
    <w:link w:val="SubtitleChar"/>
    <w:qFormat/>
    <w:pPr>
      <w:keepNext/>
      <w:spacing w:before="240" w:after="0"/>
      <w:jc w:val="left"/>
    </w:pPr>
    <w:rPr>
      <w:rFonts w:ascii="Arial" w:hAnsi="Arial"/>
      <w:b/>
      <w:sz w:val="24"/>
      <w:lang w:val="en-US"/>
    </w:rPr>
  </w:style>
  <w:style w:type="paragraph" w:styleId="Style17" w:customStyle="1">
    <w:name w:val="Таблица"/>
    <w:basedOn w:val="Normal"/>
    <w:qFormat/>
    <w:pPr>
      <w:ind w:hanging="0"/>
      <w:jc w:val="left"/>
    </w:pPr>
    <w:rPr>
      <w:color w:val="000080"/>
      <w:lang w:val="en-US"/>
    </w:rPr>
  </w:style>
  <w:style w:type="paragraph" w:styleId="Caption">
    <w:name w:val="caption"/>
    <w:basedOn w:val="Normal"/>
    <w:next w:val="Normal"/>
    <w:uiPriority w:val="35"/>
    <w:qFormat/>
    <w:pPr>
      <w:keepNext/>
      <w:spacing w:before="360" w:after="0"/>
      <w:ind w:hanging="0"/>
      <w:jc w:val="center"/>
    </w:pPr>
    <w:rPr>
      <w:b/>
      <w:i/>
      <w:lang w:val="en-US"/>
    </w:rPr>
  </w:style>
  <w:style w:type="paragraph" w:styleId="BodyTextIndent2">
    <w:name w:val="Body Text Indent 2"/>
    <w:basedOn w:val="Normal"/>
    <w:link w:val="BodyTextIndent2Char"/>
    <w:qFormat/>
    <w:pPr/>
    <w:rPr>
      <w:lang w:val="en-US"/>
    </w:rPr>
  </w:style>
  <w:style w:type="paragraph" w:styleId="Style18">
    <w:name w:val="Header"/>
    <w:basedOn w:val="Normal"/>
    <w:link w:val="HeaderChar"/>
    <w:pPr>
      <w:tabs>
        <w:tab w:val="center" w:pos="4153" w:leader="none"/>
        <w:tab w:val="right" w:pos="8306" w:leader="none"/>
      </w:tabs>
    </w:pPr>
    <w:rPr>
      <w:rFonts w:ascii="Arial" w:hAnsi="Arial"/>
      <w:b/>
      <w:lang w:val="en-US"/>
    </w:rPr>
  </w:style>
  <w:style w:type="paragraph" w:styleId="Style19">
    <w:name w:val="Footer"/>
    <w:basedOn w:val="Normal"/>
    <w:pPr>
      <w:tabs>
        <w:tab w:val="center" w:pos="4153" w:leader="none"/>
        <w:tab w:val="right" w:pos="8306" w:leader="none"/>
      </w:tabs>
    </w:pPr>
    <w:rPr/>
  </w:style>
  <w:style w:type="paragraph" w:styleId="Style20" w:customStyle="1">
    <w:name w:val="Подпись к рисунку"/>
    <w:basedOn w:val="Normal"/>
    <w:qFormat/>
    <w:pPr>
      <w:jc w:val="center"/>
    </w:pPr>
    <w:rPr/>
  </w:style>
  <w:style w:type="paragraph" w:styleId="ListNumber">
    <w:name w:val="List Number"/>
    <w:basedOn w:val="Style8"/>
    <w:qFormat/>
    <w:pPr>
      <w:keepLines/>
    </w:pPr>
    <w:rPr/>
  </w:style>
  <w:style w:type="paragraph" w:styleId="Tableoffigures">
    <w:name w:val="table of figures"/>
    <w:basedOn w:val="Normal"/>
    <w:next w:val="Normal"/>
    <w:semiHidden/>
    <w:qFormat/>
    <w:pPr>
      <w:ind w:left="400" w:hanging="400"/>
      <w:jc w:val="left"/>
    </w:pPr>
    <w:rPr>
      <w:caps/>
    </w:rPr>
  </w:style>
  <w:style w:type="paragraph" w:styleId="Indexheading">
    <w:name w:val="index heading"/>
    <w:basedOn w:val="Normal"/>
    <w:semiHidden/>
    <w:qFormat/>
    <w:pPr>
      <w:spacing w:before="240" w:after="120"/>
      <w:jc w:val="center"/>
    </w:pPr>
    <w:rPr>
      <w:b/>
      <w:sz w:val="26"/>
    </w:rPr>
  </w:style>
  <w:style w:type="paragraph" w:styleId="Index1">
    <w:name w:val="index 1"/>
    <w:basedOn w:val="Normal"/>
    <w:next w:val="Normal"/>
    <w:autoRedefine/>
    <w:semiHidden/>
    <w:qFormat/>
    <w:pPr>
      <w:ind w:left="200" w:hanging="200"/>
      <w:jc w:val="left"/>
    </w:pPr>
    <w:rPr>
      <w:sz w:val="18"/>
    </w:rPr>
  </w:style>
  <w:style w:type="paragraph" w:styleId="DocumentMap">
    <w:name w:val="Document Map"/>
    <w:basedOn w:val="Normal"/>
    <w:semiHidden/>
    <w:qFormat/>
    <w:pPr>
      <w:shd w:val="clear" w:color="auto" w:fill="000080"/>
    </w:pPr>
    <w:rPr>
      <w:rFonts w:ascii="Tahoma" w:hAnsi="Tahoma"/>
    </w:rPr>
  </w:style>
  <w:style w:type="paragraph" w:styleId="Index2">
    <w:name w:val="index 2"/>
    <w:basedOn w:val="Normal"/>
    <w:next w:val="Normal"/>
    <w:autoRedefine/>
    <w:semiHidden/>
    <w:qFormat/>
    <w:pPr>
      <w:ind w:left="400" w:hanging="200"/>
      <w:jc w:val="left"/>
    </w:pPr>
    <w:rPr>
      <w:sz w:val="18"/>
    </w:rPr>
  </w:style>
  <w:style w:type="paragraph" w:styleId="Index3">
    <w:name w:val="index 3"/>
    <w:basedOn w:val="Normal"/>
    <w:next w:val="Normal"/>
    <w:autoRedefine/>
    <w:semiHidden/>
    <w:qFormat/>
    <w:pPr>
      <w:ind w:left="600" w:hanging="200"/>
      <w:jc w:val="left"/>
    </w:pPr>
    <w:rPr>
      <w:sz w:val="18"/>
    </w:rPr>
  </w:style>
  <w:style w:type="paragraph" w:styleId="Index4">
    <w:name w:val="index 4"/>
    <w:basedOn w:val="Normal"/>
    <w:next w:val="Normal"/>
    <w:autoRedefine/>
    <w:semiHidden/>
    <w:qFormat/>
    <w:pPr>
      <w:ind w:left="800" w:hanging="200"/>
      <w:jc w:val="left"/>
    </w:pPr>
    <w:rPr>
      <w:sz w:val="18"/>
    </w:rPr>
  </w:style>
  <w:style w:type="paragraph" w:styleId="Index5">
    <w:name w:val="index 5"/>
    <w:basedOn w:val="Normal"/>
    <w:next w:val="Normal"/>
    <w:autoRedefine/>
    <w:semiHidden/>
    <w:qFormat/>
    <w:pPr>
      <w:ind w:left="1000" w:hanging="200"/>
      <w:jc w:val="left"/>
    </w:pPr>
    <w:rPr>
      <w:sz w:val="18"/>
    </w:rPr>
  </w:style>
  <w:style w:type="paragraph" w:styleId="Index6">
    <w:name w:val="index 6"/>
    <w:basedOn w:val="Normal"/>
    <w:next w:val="Normal"/>
    <w:autoRedefine/>
    <w:semiHidden/>
    <w:qFormat/>
    <w:pPr>
      <w:ind w:left="1200" w:hanging="200"/>
      <w:jc w:val="left"/>
    </w:pPr>
    <w:rPr>
      <w:sz w:val="18"/>
    </w:rPr>
  </w:style>
  <w:style w:type="paragraph" w:styleId="Index7">
    <w:name w:val="index 7"/>
    <w:basedOn w:val="Normal"/>
    <w:next w:val="Normal"/>
    <w:autoRedefine/>
    <w:semiHidden/>
    <w:qFormat/>
    <w:pPr>
      <w:ind w:left="1400" w:hanging="200"/>
      <w:jc w:val="left"/>
    </w:pPr>
    <w:rPr>
      <w:sz w:val="18"/>
    </w:rPr>
  </w:style>
  <w:style w:type="paragraph" w:styleId="Index8">
    <w:name w:val="index 8"/>
    <w:basedOn w:val="Normal"/>
    <w:next w:val="Normal"/>
    <w:autoRedefine/>
    <w:semiHidden/>
    <w:qFormat/>
    <w:pPr>
      <w:ind w:left="1600" w:hanging="200"/>
      <w:jc w:val="left"/>
    </w:pPr>
    <w:rPr>
      <w:sz w:val="18"/>
    </w:rPr>
  </w:style>
  <w:style w:type="paragraph" w:styleId="Index9">
    <w:name w:val="index 9"/>
    <w:basedOn w:val="Normal"/>
    <w:next w:val="Normal"/>
    <w:autoRedefine/>
    <w:semiHidden/>
    <w:qFormat/>
    <w:pPr>
      <w:ind w:left="1800" w:hanging="200"/>
      <w:jc w:val="left"/>
    </w:pPr>
    <w:rPr>
      <w:sz w:val="18"/>
    </w:rPr>
  </w:style>
  <w:style w:type="paragraph" w:styleId="BlockText">
    <w:name w:val="Block Text"/>
    <w:basedOn w:val="Normal"/>
    <w:qFormat/>
    <w:pPr>
      <w:ind w:left="1276" w:right="1558" w:hanging="0"/>
    </w:pPr>
    <w:rPr>
      <w:rFonts w:ascii="Arial" w:hAnsi="Arial"/>
      <w:lang w:val="en-US"/>
    </w:rPr>
  </w:style>
  <w:style w:type="paragraph" w:styleId="ListNumber2">
    <w:name w:val="List Number 2"/>
    <w:basedOn w:val="ListNumber"/>
    <w:qFormat/>
    <w:pPr>
      <w:ind w:left="708" w:hanging="708"/>
    </w:pPr>
    <w:rPr/>
  </w:style>
  <w:style w:type="paragraph" w:styleId="41">
    <w:name w:val="TOC 4"/>
    <w:basedOn w:val="Normal"/>
    <w:next w:val="Normal"/>
    <w:autoRedefine/>
    <w:uiPriority w:val="39"/>
    <w:pPr>
      <w:ind w:left="600" w:hanging="0"/>
      <w:jc w:val="left"/>
    </w:pPr>
    <w:rPr>
      <w:sz w:val="18"/>
    </w:rPr>
  </w:style>
  <w:style w:type="paragraph" w:styleId="51">
    <w:name w:val="TOC 5"/>
    <w:basedOn w:val="Normal"/>
    <w:next w:val="Normal"/>
    <w:autoRedefine/>
    <w:uiPriority w:val="39"/>
    <w:pPr>
      <w:ind w:left="800" w:hanging="0"/>
      <w:jc w:val="left"/>
    </w:pPr>
    <w:rPr>
      <w:sz w:val="18"/>
    </w:rPr>
  </w:style>
  <w:style w:type="paragraph" w:styleId="61">
    <w:name w:val="TOC 6"/>
    <w:basedOn w:val="Normal"/>
    <w:next w:val="Normal"/>
    <w:autoRedefine/>
    <w:uiPriority w:val="39"/>
    <w:pPr>
      <w:ind w:left="1000" w:hanging="0"/>
      <w:jc w:val="left"/>
    </w:pPr>
    <w:rPr>
      <w:sz w:val="18"/>
    </w:rPr>
  </w:style>
  <w:style w:type="paragraph" w:styleId="71">
    <w:name w:val="TOC 7"/>
    <w:basedOn w:val="Normal"/>
    <w:next w:val="Normal"/>
    <w:autoRedefine/>
    <w:uiPriority w:val="39"/>
    <w:pPr>
      <w:ind w:left="1200" w:firstLine="720"/>
      <w:jc w:val="left"/>
    </w:pPr>
    <w:rPr>
      <w:sz w:val="18"/>
    </w:rPr>
  </w:style>
  <w:style w:type="paragraph" w:styleId="81">
    <w:name w:val="TOC 8"/>
    <w:basedOn w:val="Normal"/>
    <w:next w:val="Normal"/>
    <w:autoRedefine/>
    <w:uiPriority w:val="39"/>
    <w:pPr>
      <w:ind w:left="1400" w:firstLine="720"/>
      <w:jc w:val="left"/>
    </w:pPr>
    <w:rPr>
      <w:sz w:val="18"/>
    </w:rPr>
  </w:style>
  <w:style w:type="paragraph" w:styleId="91">
    <w:name w:val="TOC 9"/>
    <w:basedOn w:val="Normal"/>
    <w:next w:val="Normal"/>
    <w:autoRedefine/>
    <w:uiPriority w:val="39"/>
    <w:pPr>
      <w:ind w:left="1600" w:firstLine="720"/>
      <w:jc w:val="left"/>
    </w:pPr>
    <w:rPr>
      <w:sz w:val="18"/>
    </w:rPr>
  </w:style>
  <w:style w:type="paragraph" w:styleId="Figureintable" w:customStyle="1">
    <w:name w:val="Figure in table"/>
    <w:basedOn w:val="Style17"/>
    <w:qFormat/>
    <w:pPr>
      <w:spacing w:before="120" w:after="0"/>
      <w:jc w:val="center"/>
    </w:pPr>
    <w:rPr/>
  </w:style>
  <w:style w:type="paragraph" w:styleId="Titleheading2" w:customStyle="1">
    <w:name w:val="Title heading 2"/>
    <w:basedOn w:val="Titleheading"/>
    <w:qFormat/>
    <w:pPr>
      <w:ind w:left="993" w:firstLine="720"/>
    </w:pPr>
    <w:rPr>
      <w:sz w:val="24"/>
    </w:rPr>
  </w:style>
  <w:style w:type="paragraph" w:styleId="Titleheading4" w:customStyle="1">
    <w:name w:val="Title heading 4"/>
    <w:basedOn w:val="4"/>
    <w:qFormat/>
    <w:pPr>
      <w:numPr>
        <w:ilvl w:val="0"/>
        <w:numId w:val="0"/>
      </w:numPr>
      <w:ind w:firstLine="720"/>
    </w:pPr>
    <w:rPr>
      <w:i/>
    </w:rPr>
  </w:style>
  <w:style w:type="paragraph" w:styleId="BodyTextIndent3">
    <w:name w:val="Body Text Indent 3"/>
    <w:basedOn w:val="Normal"/>
    <w:qFormat/>
    <w:pPr>
      <w:ind w:left="34" w:firstLine="720"/>
    </w:pPr>
    <w:rPr>
      <w:sz w:val="24"/>
      <w:lang w:val="en-US"/>
    </w:rPr>
  </w:style>
  <w:style w:type="paragraph" w:styleId="Footnotetext">
    <w:name w:val="footnote text"/>
    <w:basedOn w:val="Normal"/>
    <w:semiHidden/>
    <w:qFormat/>
    <w:pPr>
      <w:spacing w:lineRule="auto" w:line="240"/>
      <w:jc w:val="left"/>
    </w:pPr>
    <w:rPr>
      <w:rFonts w:ascii="Arial" w:hAnsi="Arial"/>
      <w:b/>
      <w:i/>
    </w:rPr>
  </w:style>
  <w:style w:type="paragraph" w:styleId="IndentedList" w:customStyle="1">
    <w:name w:val="IndentedList"/>
    <w:basedOn w:val="Normal"/>
    <w:qFormat/>
    <w:pPr>
      <w:keepLines/>
      <w:tabs>
        <w:tab w:val="left" w:pos="1021" w:leader="none"/>
      </w:tabs>
      <w:ind w:left="1021" w:hanging="454"/>
    </w:pPr>
    <w:rPr>
      <w:sz w:val="24"/>
    </w:rPr>
  </w:style>
  <w:style w:type="paragraph" w:styleId="Style21" w:customStyle="1">
    <w:name w:val="Текст"/>
    <w:basedOn w:val="Normal"/>
    <w:qFormat/>
    <w:pPr>
      <w:keepLines/>
      <w:spacing w:lineRule="auto" w:line="240"/>
      <w:ind w:left="560" w:right="320" w:hanging="0"/>
      <w:jc w:val="left"/>
    </w:pPr>
    <w:rPr>
      <w:rFonts w:ascii="Courier New" w:hAnsi="Courier New"/>
      <w:lang w:val="en-US"/>
    </w:rPr>
  </w:style>
  <w:style w:type="paragraph" w:styleId="CommandLine" w:customStyle="1">
    <w:name w:val="CommandLine"/>
    <w:basedOn w:val="Style21"/>
    <w:qFormat/>
    <w:pPr>
      <w:spacing w:before="240" w:after="240"/>
      <w:ind w:left="561" w:right="318" w:hanging="0"/>
    </w:pPr>
    <w:rPr>
      <w:rFonts w:ascii="Bookman" w:hAnsi="Bookman"/>
      <w:sz w:val="24"/>
    </w:rPr>
  </w:style>
  <w:style w:type="paragraph" w:styleId="Params" w:customStyle="1">
    <w:name w:val="Params"/>
    <w:qFormat/>
    <w:pPr>
      <w:widowControl w:val="false"/>
      <w:ind w:left="1134" w:hanging="0"/>
    </w:pPr>
    <w:rPr>
      <w:rFonts w:ascii="Times New Roman" w:hAnsi="Times New Roman" w:eastAsia="Times New Roman" w:cs="Times New Roman"/>
      <w:color w:val="auto"/>
      <w:sz w:val="20"/>
      <w:szCs w:val="20"/>
      <w:lang w:val="en-US" w:eastAsia="en-US" w:bidi="ar-SA"/>
    </w:rPr>
  </w:style>
  <w:style w:type="paragraph" w:styleId="FuncDescr" w:customStyle="1">
    <w:name w:val="FuncDescr"/>
    <w:basedOn w:val="Normal"/>
    <w:qFormat/>
    <w:pPr>
      <w:ind w:left="851" w:hanging="567"/>
    </w:pPr>
    <w:rPr>
      <w:sz w:val="24"/>
    </w:rPr>
  </w:style>
  <w:style w:type="paragraph" w:styleId="PlainText">
    <w:name w:val="Plain Text"/>
    <w:basedOn w:val="Normal"/>
    <w:qFormat/>
    <w:pPr/>
    <w:rPr>
      <w:rFonts w:ascii="Courier New" w:hAnsi="Courier New"/>
    </w:rPr>
  </w:style>
  <w:style w:type="paragraph" w:styleId="BodyText2">
    <w:name w:val="Body Text 2"/>
    <w:basedOn w:val="Normal"/>
    <w:qFormat/>
    <w:pPr/>
    <w:rPr>
      <w:lang w:val="en-US"/>
    </w:rPr>
  </w:style>
  <w:style w:type="paragraph" w:styleId="NoSpacing">
    <w:name w:val="No Spacing"/>
    <w:uiPriority w:val="99"/>
    <w:qFormat/>
    <w:rsid w:val="00de7ad3"/>
    <w:pPr>
      <w:widowControl/>
      <w:bidi w:val="0"/>
      <w:jc w:val="left"/>
    </w:pPr>
    <w:rPr>
      <w:rFonts w:ascii="Calibri" w:hAnsi="Calibri" w:eastAsia="Calibri" w:cs="Times New Roman"/>
      <w:color w:val="auto"/>
      <w:sz w:val="22"/>
      <w:szCs w:val="22"/>
      <w:lang w:val="en-US" w:eastAsia="en-US" w:bidi="ar-SA"/>
    </w:rPr>
  </w:style>
  <w:style w:type="paragraph" w:styleId="ListParagraph">
    <w:name w:val="List Paragraph"/>
    <w:basedOn w:val="Normal"/>
    <w:link w:val="ListParagraphChar"/>
    <w:uiPriority w:val="34"/>
    <w:qFormat/>
    <w:rsid w:val="006479d6"/>
    <w:pPr>
      <w:spacing w:lineRule="auto" w:line="276" w:before="0" w:after="200"/>
      <w:ind w:left="720" w:hanging="0"/>
      <w:contextualSpacing/>
      <w:jc w:val="left"/>
    </w:pPr>
    <w:rPr>
      <w:rFonts w:ascii="Calibri" w:hAnsi="Calibri" w:eastAsia="Calibri"/>
      <w:sz w:val="22"/>
      <w:szCs w:val="22"/>
      <w:lang w:val="en-US"/>
    </w:rPr>
  </w:style>
  <w:style w:type="paragraph" w:styleId="BalloonText">
    <w:name w:val="Balloon Text"/>
    <w:basedOn w:val="Normal"/>
    <w:link w:val="BalloonTextChar"/>
    <w:semiHidden/>
    <w:unhideWhenUsed/>
    <w:qFormat/>
    <w:rsid w:val="005e02cb"/>
    <w:pPr>
      <w:spacing w:lineRule="auto" w:line="240"/>
    </w:pPr>
    <w:rPr>
      <w:rFonts w:ascii="Tahoma" w:hAnsi="Tahoma"/>
      <w:sz w:val="16"/>
      <w:szCs w:val="16"/>
      <w:lang w:eastAsia="x-none"/>
    </w:rPr>
  </w:style>
  <w:style w:type="paragraph" w:styleId="HTMLPreformatted">
    <w:name w:val="HTML Preformatted"/>
    <w:basedOn w:val="Normal"/>
    <w:link w:val="HTMLPreformattedChar"/>
    <w:uiPriority w:val="99"/>
    <w:unhideWhenUsed/>
    <w:qFormat/>
    <w:rsid w:val="00c7299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lang w:val="x-none" w:eastAsia="x-none"/>
    </w:rPr>
  </w:style>
  <w:style w:type="paragraph" w:styleId="Annotationsubject">
    <w:name w:val="annotation subject"/>
    <w:basedOn w:val="Annotationtext"/>
    <w:link w:val="CommentSubjectChar"/>
    <w:semiHidden/>
    <w:unhideWhenUsed/>
    <w:qFormat/>
    <w:rsid w:val="00284327"/>
    <w:pPr/>
    <w:rPr>
      <w:b/>
      <w:bCs/>
    </w:rPr>
  </w:style>
  <w:style w:type="paragraph" w:styleId="NormalWeb">
    <w:name w:val="Normal (Web)"/>
    <w:basedOn w:val="Normal"/>
    <w:uiPriority w:val="99"/>
    <w:unhideWhenUsed/>
    <w:qFormat/>
    <w:rsid w:val="004c15a6"/>
    <w:pPr>
      <w:spacing w:lineRule="auto" w:line="240" w:beforeAutospacing="1" w:afterAutospacing="1"/>
      <w:ind w:hanging="0"/>
      <w:jc w:val="left"/>
    </w:pPr>
    <w:rPr>
      <w:sz w:val="24"/>
      <w:szCs w:val="24"/>
      <w:lang w:eastAsia="ru-RU"/>
    </w:rPr>
  </w:style>
  <w:style w:type="paragraph" w:styleId="ListBullet3">
    <w:name w:val="List Bullet 3"/>
    <w:basedOn w:val="Normal"/>
    <w:autoRedefine/>
    <w:qFormat/>
    <w:rsid w:val="009b127b"/>
    <w:pPr/>
    <w:rPr>
      <w:bCs/>
      <w:sz w:val="22"/>
      <w:lang w:val="en-US"/>
    </w:rPr>
  </w:style>
  <w:style w:type="paragraph" w:styleId="CopyrightNotice" w:customStyle="1">
    <w:name w:val="Copyright Notice"/>
    <w:basedOn w:val="Normal"/>
    <w:qFormat/>
    <w:rsid w:val="009b127b"/>
    <w:pPr>
      <w:keepLines/>
      <w:tabs>
        <w:tab w:val="left" w:pos="5760" w:leader="none"/>
        <w:tab w:val="left" w:pos="6660" w:leader="none"/>
      </w:tabs>
      <w:spacing w:before="120" w:after="120"/>
      <w:jc w:val="center"/>
    </w:pPr>
    <w:rPr>
      <w:sz w:val="16"/>
      <w:lang w:val="en-AU" w:eastAsia="sv-SE"/>
    </w:rPr>
  </w:style>
  <w:style w:type="paragraph" w:styleId="BulletCar" w:customStyle="1">
    <w:name w:val="Bullet Car Знак Знак Знак Знак Знак Знак Знак Знак Знак Знак Знак"/>
    <w:basedOn w:val="Normal"/>
    <w:qFormat/>
    <w:rsid w:val="009b127b"/>
    <w:pPr>
      <w:spacing w:lineRule="auto" w:line="240" w:before="60" w:after="60"/>
    </w:pPr>
    <w:rPr>
      <w:rFonts w:ascii="Arial" w:hAnsi="Arial" w:cs="Arial"/>
      <w:sz w:val="22"/>
      <w:szCs w:val="22"/>
      <w:lang w:val="en-GB" w:eastAsia="fr-FR"/>
    </w:rPr>
  </w:style>
  <w:style w:type="paragraph" w:styleId="BulletCar1" w:customStyle="1">
    <w:name w:val="Bullet Car Знак Знак Знак Знак Знак Знак Знак Знак Знак Знак Знак Знак Знак"/>
    <w:basedOn w:val="Normal"/>
    <w:qFormat/>
    <w:rsid w:val="009b127b"/>
    <w:pPr>
      <w:spacing w:lineRule="auto" w:line="240"/>
      <w:jc w:val="left"/>
    </w:pPr>
    <w:rPr>
      <w:sz w:val="24"/>
      <w:szCs w:val="24"/>
      <w:lang w:val="fr-FR" w:eastAsia="fr-FR"/>
    </w:rPr>
  </w:style>
  <w:style w:type="paragraph" w:styleId="Numberedlist21" w:customStyle="1">
    <w:name w:val="Numbered list 2.1"/>
    <w:basedOn w:val="1"/>
    <w:next w:val="Normal"/>
    <w:qFormat/>
    <w:rsid w:val="009b127b"/>
    <w:pPr>
      <w:keepLines/>
      <w:pageBreakBefore/>
      <w:numPr>
        <w:ilvl w:val="0"/>
        <w:numId w:val="0"/>
      </w:numPr>
      <w:pBdr/>
      <w:tabs>
        <w:tab w:val="left" w:pos="720" w:leader="none"/>
      </w:tabs>
      <w:spacing w:before="240" w:after="60"/>
      <w:ind w:firstLine="720"/>
      <w:jc w:val="both"/>
    </w:pPr>
    <w:rPr>
      <w:rFonts w:ascii="Futura Bk" w:hAnsi="Futura Bk" w:cs="Arial"/>
      <w:sz w:val="28"/>
      <w:lang w:val="en-US" w:eastAsia="en-US"/>
      <w14:shadow w14:blurRad="0" w14:dist="0" w14:dir="0" w14:sx="0" w14:sy="0" w14:kx="0" w14:ky="0" w14:algn="none">
        <w14:srgbClr w14:val="000000"/>
      </w14:shadow>
    </w:rPr>
  </w:style>
  <w:style w:type="paragraph" w:styleId="Numberedlist22" w:customStyle="1">
    <w:name w:val="Numbered list 2.2"/>
    <w:basedOn w:val="2"/>
    <w:next w:val="Normal"/>
    <w:qFormat/>
    <w:rsid w:val="009b127b"/>
    <w:pPr>
      <w:numPr>
        <w:ilvl w:val="0"/>
        <w:numId w:val="0"/>
      </w:numPr>
      <w:tabs>
        <w:tab w:val="left" w:pos="720" w:leader="none"/>
      </w:tabs>
      <w:spacing w:before="240" w:after="60"/>
      <w:ind w:firstLine="720"/>
    </w:pPr>
    <w:rPr>
      <w:rFonts w:ascii="Futura Bk" w:hAnsi="Futura Bk"/>
      <w:sz w:val="24"/>
      <w:lang w:eastAsia="en-US"/>
    </w:rPr>
  </w:style>
  <w:style w:type="paragraph" w:styleId="Numberedlist23" w:customStyle="1">
    <w:name w:val="Numbered list 2.3"/>
    <w:basedOn w:val="3"/>
    <w:next w:val="Normal"/>
    <w:qFormat/>
    <w:rsid w:val="009b127b"/>
    <w:pPr>
      <w:keepLines w:val="false"/>
      <w:numPr>
        <w:ilvl w:val="0"/>
        <w:numId w:val="0"/>
      </w:numPr>
      <w:tabs>
        <w:tab w:val="left" w:pos="1080" w:leader="none"/>
      </w:tabs>
      <w:spacing w:lineRule="auto" w:line="240" w:before="240" w:after="60"/>
      <w:ind w:firstLine="720"/>
      <w:jc w:val="both"/>
    </w:pPr>
    <w:rPr>
      <w:rFonts w:ascii="Futura Bk" w:hAnsi="Futura Bk"/>
      <w:sz w:val="22"/>
    </w:rPr>
  </w:style>
  <w:style w:type="paragraph" w:styleId="Numberedlist24" w:customStyle="1">
    <w:name w:val="Numbered list 2.4"/>
    <w:basedOn w:val="4"/>
    <w:next w:val="Normal"/>
    <w:qFormat/>
    <w:rsid w:val="009b127b"/>
    <w:pPr>
      <w:numPr>
        <w:ilvl w:val="0"/>
        <w:numId w:val="0"/>
      </w:numPr>
      <w:tabs>
        <w:tab w:val="left" w:pos="1080" w:leader="none"/>
        <w:tab w:val="left" w:pos="1440" w:leader="none"/>
        <w:tab w:val="left" w:pos="1800" w:leader="none"/>
      </w:tabs>
      <w:spacing w:before="240" w:after="60"/>
      <w:ind w:firstLine="720"/>
    </w:pPr>
    <w:rPr>
      <w:rFonts w:ascii="Futura Bk" w:hAnsi="Futura Bk"/>
      <w:sz w:val="20"/>
    </w:rPr>
  </w:style>
  <w:style w:type="paragraph" w:styleId="StyleLatinMSSansSerifAsianBatang9ptBlackLeftFir" w:customStyle="1">
    <w:name w:val="Style (Latin) MS Sans Serif (Asian) Batang 9 pt Black Left Fir..."/>
    <w:basedOn w:val="Normal"/>
    <w:autoRedefine/>
    <w:qFormat/>
    <w:rsid w:val="009b127b"/>
    <w:pPr>
      <w:spacing w:lineRule="auto" w:line="240"/>
      <w:ind w:hanging="0"/>
      <w:jc w:val="left"/>
    </w:pPr>
    <w:rPr>
      <w:rFonts w:eastAsia="Batang"/>
      <w:color w:val="000000"/>
      <w:sz w:val="22"/>
      <w:szCs w:val="18"/>
    </w:rPr>
  </w:style>
  <w:style w:type="paragraph" w:styleId="StyleLatinMSSansSerifAsianBatang9ptBoldBlackLef" w:customStyle="1">
    <w:name w:val="Style (Latin) MS Sans Serif (Asian) Batang 9 pt Bold Black Lef..."/>
    <w:basedOn w:val="Normal"/>
    <w:qFormat/>
    <w:rsid w:val="009b127b"/>
    <w:pPr>
      <w:spacing w:lineRule="auto" w:line="240"/>
      <w:ind w:hanging="0"/>
      <w:jc w:val="left"/>
    </w:pPr>
    <w:rPr>
      <w:rFonts w:eastAsia="Batang"/>
      <w:b/>
      <w:bCs/>
      <w:color w:val="000000"/>
      <w:sz w:val="22"/>
      <w:szCs w:val="18"/>
    </w:rPr>
  </w:style>
  <w:style w:type="paragraph" w:styleId="StyleBulletsComplexArialBefore0ptAfter0ptLine1" w:customStyle="1">
    <w:name w:val="Style Bullets + (Complex) Arial Before:  0 pt After:  0 pt Line ...1"/>
    <w:basedOn w:val="Normal"/>
    <w:qFormat/>
    <w:rsid w:val="009b127b"/>
    <w:pPr/>
    <w:rPr>
      <w:sz w:val="22"/>
    </w:rPr>
  </w:style>
  <w:style w:type="paragraph" w:styleId="Arial0" w:customStyle="1">
    <w:name w:val="Стиль Arial Первая строка:  0 см Междустр.интервал:  одинарный"/>
    <w:basedOn w:val="Normal"/>
    <w:qFormat/>
    <w:rsid w:val="009b127b"/>
    <w:pPr>
      <w:spacing w:lineRule="auto" w:line="240" w:before="0" w:after="40"/>
      <w:ind w:hanging="0"/>
    </w:pPr>
    <w:rPr>
      <w:rFonts w:ascii="Arial" w:hAnsi="Arial"/>
      <w:sz w:val="22"/>
    </w:rPr>
  </w:style>
  <w:style w:type="paragraph" w:styleId="Bullet1SingleArial" w:customStyle="1">
    <w:name w:val="Стиль *Bullet #1 Single + (сложные знаки) Arial по ширине"/>
    <w:basedOn w:val="Normal"/>
    <w:autoRedefine/>
    <w:qFormat/>
    <w:rsid w:val="009b127b"/>
    <w:pPr>
      <w:tabs>
        <w:tab w:val="left" w:pos="360" w:leader="none"/>
        <w:tab w:val="left" w:pos="2002" w:leader="none"/>
      </w:tabs>
      <w:spacing w:lineRule="atLeast" w:line="220" w:before="60" w:after="60"/>
      <w:ind w:left="360" w:hanging="360"/>
    </w:pPr>
    <w:rPr>
      <w:rFonts w:ascii="Arial" w:hAnsi="Arial" w:cs="Arial"/>
      <w:color w:val="000000"/>
      <w:sz w:val="22"/>
      <w:lang w:val="en-US"/>
    </w:rPr>
  </w:style>
  <w:style w:type="paragraph" w:styleId="BulletDSCMAbasic" w:customStyle="1">
    <w:name w:val="Bullet DS CMA basic"/>
    <w:basedOn w:val="Bullet1SingleArial"/>
    <w:qFormat/>
    <w:rsid w:val="009b127b"/>
    <w:pPr/>
    <w:rPr/>
  </w:style>
  <w:style w:type="paragraph" w:styleId="StyleHeading2new" w:customStyle="1">
    <w:name w:val="Style Heading 2 new"/>
    <w:basedOn w:val="2"/>
    <w:qFormat/>
    <w:rsid w:val="0029322d"/>
    <w:pPr>
      <w:numPr>
        <w:ilvl w:val="0"/>
        <w:numId w:val="0"/>
      </w:numPr>
      <w:spacing w:before="0" w:after="0"/>
      <w:ind w:firstLine="720"/>
    </w:pPr>
    <w:rPr>
      <w:bCs/>
      <w:i/>
      <w:iCs/>
      <w:lang w:eastAsia="en-US"/>
    </w:rPr>
  </w:style>
  <w:style w:type="paragraph" w:styleId="Style110" w:customStyle="1">
    <w:name w:val="Style1"/>
    <w:basedOn w:val="3"/>
    <w:qFormat/>
    <w:rsid w:val="006634c1"/>
    <w:pPr>
      <w:numPr>
        <w:ilvl w:val="0"/>
        <w:numId w:val="0"/>
      </w:numPr>
      <w:tabs>
        <w:tab w:val="left" w:pos="1980" w:leader="none"/>
      </w:tabs>
      <w:spacing w:before="120" w:after="120"/>
      <w:ind w:left="0" w:hanging="0"/>
    </w:pPr>
    <w:rPr>
      <w:rFonts w:ascii="Times New Roman" w:hAnsi="Times New Roman" w:eastAsia="Batang" w:cs="Times New Roman"/>
      <w:bCs/>
      <w:smallCaps/>
      <w:color w:val="800000"/>
      <w:sz w:val="28"/>
      <w:szCs w:val="24"/>
      <w:lang w:eastAsia="fr-FR"/>
    </w:rPr>
  </w:style>
  <w:style w:type="paragraph" w:styleId="Style22" w:customStyle="1">
    <w:name w:val="Style2"/>
    <w:basedOn w:val="Style110"/>
    <w:qFormat/>
    <w:rsid w:val="006634c1"/>
    <w:pPr>
      <w:tabs>
        <w:tab w:val="left" w:pos="2160" w:leader="none"/>
      </w:tabs>
      <w:ind w:left="2160" w:hanging="720"/>
    </w:pPr>
    <w:rPr/>
  </w:style>
  <w:style w:type="paragraph" w:styleId="AddressL2set" w:customStyle="1">
    <w:name w:val="Address L2 (set)"/>
    <w:basedOn w:val="Normal"/>
    <w:link w:val="AddressL2setCharChar"/>
    <w:qFormat/>
    <w:rsid w:val="00da65f3"/>
    <w:pPr>
      <w:spacing w:lineRule="auto" w:line="240" w:before="60" w:after="60"/>
      <w:ind w:firstLine="567"/>
      <w:jc w:val="left"/>
    </w:pPr>
    <w:rPr>
      <w:rFonts w:ascii="Arial Narrow" w:hAnsi="Arial Narrow" w:cs="Arial"/>
      <w:color w:val="808080"/>
      <w:sz w:val="22"/>
      <w:szCs w:val="17"/>
      <w:lang w:val="en-GB"/>
    </w:rPr>
  </w:style>
  <w:style w:type="paragraph" w:styleId="TableSmHeadingRight" w:customStyle="1">
    <w:name w:val="Table_Sm_Heading_Right"/>
    <w:basedOn w:val="Normal"/>
    <w:qFormat/>
    <w:rsid w:val="00da65f3"/>
    <w:pPr>
      <w:keepNext/>
      <w:keepLines/>
      <w:spacing w:lineRule="auto" w:line="240" w:before="60" w:after="40"/>
      <w:ind w:firstLine="567"/>
      <w:jc w:val="right"/>
    </w:pPr>
    <w:rPr>
      <w:b/>
      <w:sz w:val="16"/>
      <w:szCs w:val="24"/>
      <w:lang w:eastAsia="ru-RU"/>
    </w:rPr>
  </w:style>
  <w:style w:type="paragraph" w:styleId="TableMedium" w:customStyle="1">
    <w:name w:val="Table_Medium"/>
    <w:basedOn w:val="Normal"/>
    <w:qFormat/>
    <w:rsid w:val="00da65f3"/>
    <w:pPr>
      <w:spacing w:lineRule="auto" w:line="240" w:before="40" w:after="40"/>
      <w:ind w:firstLine="567"/>
      <w:jc w:val="left"/>
    </w:pPr>
    <w:rPr>
      <w:sz w:val="18"/>
      <w:szCs w:val="24"/>
      <w:lang w:eastAsia="ru-RU"/>
    </w:rPr>
  </w:style>
  <w:style w:type="paragraph" w:styleId="ListParagraph1" w:customStyle="1">
    <w:name w:val="List Paragraph1"/>
    <w:basedOn w:val="Normal"/>
    <w:uiPriority w:val="34"/>
    <w:qFormat/>
    <w:rsid w:val="004038d8"/>
    <w:pPr>
      <w:spacing w:lineRule="auto" w:line="240" w:before="0" w:after="0"/>
      <w:ind w:left="720" w:firstLine="567"/>
      <w:contextualSpacing/>
      <w:jc w:val="left"/>
    </w:pPr>
    <w:rPr>
      <w:rFonts w:ascii="Calibri" w:hAnsi="Calibri" w:eastAsia="Calibri"/>
      <w:sz w:val="22"/>
      <w:szCs w:val="22"/>
      <w:lang w:val="en-US"/>
    </w:rPr>
  </w:style>
  <w:style w:type="paragraph" w:styleId="Endnotetext">
    <w:name w:val="endnote text"/>
    <w:basedOn w:val="Normal"/>
    <w:link w:val="EndnoteTextChar"/>
    <w:uiPriority w:val="99"/>
    <w:semiHidden/>
    <w:unhideWhenUsed/>
    <w:qFormat/>
    <w:rsid w:val="00316b94"/>
    <w:pPr>
      <w:spacing w:lineRule="auto" w:line="240"/>
    </w:pPr>
    <w:rPr/>
  </w:style>
  <w:style w:type="paragraph" w:styleId="TableSimple" w:customStyle="1">
    <w:name w:val="Table Simple"/>
    <w:basedOn w:val="Normal"/>
    <w:link w:val="TableSimpleChar"/>
    <w:qFormat/>
    <w:rsid w:val="00ba7527"/>
    <w:pPr>
      <w:spacing w:lineRule="auto" w:line="276"/>
      <w:ind w:hanging="0"/>
      <w:jc w:val="center"/>
    </w:pPr>
    <w:rPr>
      <w:rFonts w:ascii="Arial Narrow" w:hAnsi="Arial Narrow" w:cs="Calibri"/>
      <w:b/>
      <w:color w:val="000000"/>
      <w:sz w:val="22"/>
      <w:lang w:val="en-US" w:eastAsia="ru-RU"/>
    </w:rPr>
  </w:style>
  <w:style w:type="paragraph" w:styleId="Default" w:customStyle="1">
    <w:name w:val="Default"/>
    <w:qFormat/>
    <w:rsid w:val="00994ff8"/>
    <w:pPr>
      <w:widowControl/>
      <w:bidi w:val="0"/>
      <w:jc w:val="left"/>
    </w:pPr>
    <w:rPr>
      <w:rFonts w:ascii="Arial" w:hAnsi="Arial" w:cs="Arial" w:eastAsia="Times New Roman"/>
      <w:color w:val="000000"/>
      <w:sz w:val="24"/>
      <w:szCs w:val="24"/>
      <w:lang w:val="ru-RU"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b127b"/>
    <w:pPr>
      <w:spacing w:line="360" w:lineRule="auto"/>
      <w:jc w:val="both"/>
    </w:pPr>
    <w:rPr>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9c747d"/>
    <w:rPr>
      <w:rFonts w:asciiTheme="minorHAnsi" w:hAnsiTheme="minorHAnsi" w:eastAsiaTheme="minorHAnsi" w:cstheme="minorBidi"/>
      <w:lang w:val="en-GB"/>
      <w:sz w:val="22"/>
      <w:szCs w:val="22"/>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2.jpeg"/><Relationship Id="rId2" Type="http://schemas.openxmlformats.org/officeDocument/2006/relationships/image" Target="media/image3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486394-999B-4ECB-AD01-259F1DAB5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9</Pages>
  <Words>1273</Words>
  <Characters>6151</Characters>
  <CharactersWithSpaces>7418</CharactersWithSpaces>
  <Paragraphs>90</Paragraphs>
  <Company>CMA Small SYstems 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2019-02-13T13:07:00Z</dcterms:created>
  <dc:creator>Mikhail Sazonov</dc:creator>
  <dc:description/>
  <dc:language>ru-RU</dc:language>
  <cp:lastModifiedBy/>
  <cp:lastPrinted>2017-03-03T08:57:00Z</cp:lastPrinted>
  <dcterms:modified xsi:type="dcterms:W3CDTF">2020-03-17T21:54:20Z</dcterms:modified>
  <cp:revision>3</cp:revision>
  <dc:subject>LVPCSS</dc:subject>
  <dc:title>File Adapter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CMA Small SYstems 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iko</vt:lpwstr>
  </property>
  <property fmtid="{D5CDD505-2E9C-101B-9397-08002B2CF9AE}" pid="8" name="ScaleCrop">
    <vt:bool>0</vt:bool>
  </property>
  <property fmtid="{D5CDD505-2E9C-101B-9397-08002B2CF9AE}" pid="9" name="ShareDoc">
    <vt:bool>0</vt:bool>
  </property>
</Properties>
</file>